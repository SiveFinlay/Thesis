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60" w:rsidRDefault="00D66A00" w:rsidP="003D46B7">
      <w:pPr>
        <w:jc w:val="center"/>
        <w:rPr>
          <w:b/>
        </w:rPr>
      </w:pPr>
      <w:r w:rsidRPr="00D66A00">
        <w:rPr>
          <w:b/>
        </w:rPr>
        <w:t>Notes for a review paper</w:t>
      </w:r>
      <w:r w:rsidR="003D46B7">
        <w:rPr>
          <w:b/>
        </w:rPr>
        <w:t>/thesis chapter</w:t>
      </w:r>
      <w:r w:rsidRPr="00D66A00">
        <w:rPr>
          <w:b/>
        </w:rPr>
        <w:t xml:space="preserve"> on methods of measuring convergence</w:t>
      </w:r>
    </w:p>
    <w:p w:rsidR="00654948" w:rsidRDefault="00654948" w:rsidP="003D46B7">
      <w:pPr>
        <w:rPr>
          <w:ins w:id="0" w:author="Administrator" w:date="2014-04-16T12:13:00Z"/>
        </w:rPr>
      </w:pPr>
      <w:ins w:id="1" w:author="Administrator" w:date="2014-04-16T12:13:00Z">
        <w:r>
          <w:t>Comments come from Natalie’s written notes on a printed copy when we were in Madagascar, April 2014</w:t>
        </w:r>
      </w:ins>
    </w:p>
    <w:p w:rsidR="00654948" w:rsidRDefault="00654948" w:rsidP="003D46B7">
      <w:pPr>
        <w:rPr>
          <w:ins w:id="2" w:author="Administrator" w:date="2014-04-16T12:10:00Z"/>
        </w:rPr>
      </w:pPr>
      <w:ins w:id="3" w:author="Administrator" w:date="2014-04-16T12:10:00Z">
        <w:r>
          <w:t>Write this as a chapter and then consider a paper sometime in the future</w:t>
        </w:r>
      </w:ins>
    </w:p>
    <w:p w:rsidR="003D46B7" w:rsidRDefault="003D46B7" w:rsidP="003D46B7">
      <w:r w:rsidRPr="003D46B7">
        <w:t>Currently</w:t>
      </w:r>
      <w:r>
        <w:t xml:space="preserve"> this is</w:t>
      </w:r>
      <w:r w:rsidRPr="003D46B7">
        <w:t xml:space="preserve"> a review/summary of methods without testing or comparing methods on my own data</w:t>
      </w:r>
      <w:r>
        <w:t>.</w:t>
      </w:r>
    </w:p>
    <w:p w:rsidR="003D46B7" w:rsidRPr="003D46B7" w:rsidRDefault="003D46B7" w:rsidP="003D46B7">
      <w:r>
        <w:t>The selling point would be that it’s a combined summary of current methods of measuring convergence.</w:t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Introduction</w:t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Common pattern, historical interest, repeatability of evolution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&lt;EndNote&gt;&lt;Cite&gt;&lt;Author&gt;Blount&lt;/Author&gt;&lt;Year&gt;2008&lt;/Year&gt;&lt;RecNum&gt;288&lt;/RecNum&gt;&lt;Prefix&gt;cf. &lt;/Prefix&gt;&lt;DisplayText&gt;(cf. 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cf. 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General/conceptual papers on convergence </w:t>
      </w:r>
      <w:r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 </w:instrText>
      </w:r>
      <w:r w:rsidR="00E0051F">
        <w:fldChar w:fldCharType="begin">
          <w:fldData xml:space="preserve">PEVuZE5vdGU+PENpdGU+PEF1dGhvcj5Mb3NvczwvQXV0aG9yPjxZZWFyPjIwMTE8L1llYXI+PFJl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</w:fldData>
        </w:fldChar>
      </w:r>
      <w:r w:rsidR="00E0051F">
        <w:instrText xml:space="preserve"> ADDIN EN.CITE.DATA </w:instrText>
      </w:r>
      <w:r w:rsidR="00E0051F">
        <w:fldChar w:fldCharType="end"/>
      </w:r>
      <w:r>
        <w:fldChar w:fldCharType="separate"/>
      </w:r>
      <w:r>
        <w:rPr>
          <w:noProof/>
        </w:rPr>
        <w:t>(</w:t>
      </w:r>
      <w:hyperlink w:anchor="_ENREF_18" w:tooltip="Losos, 2011 #22" w:history="1">
        <w:r w:rsidR="00E0051F">
          <w:rPr>
            <w:noProof/>
          </w:rPr>
          <w:t>Losos, 2011</w:t>
        </w:r>
      </w:hyperlink>
      <w:r>
        <w:rPr>
          <w:noProof/>
        </w:rPr>
        <w:t xml:space="preserve">, </w:t>
      </w:r>
      <w:hyperlink w:anchor="_ENREF_7" w:tooltip="Conway-Morris, 2006 #261" w:history="1">
        <w:r w:rsidR="00E0051F">
          <w:rPr>
            <w:noProof/>
          </w:rPr>
          <w:t>Conway-Morris, 2006</w:t>
        </w:r>
      </w:hyperlink>
      <w:r>
        <w:rPr>
          <w:noProof/>
        </w:rPr>
        <w:t xml:space="preserve">, </w:t>
      </w:r>
      <w:hyperlink w:anchor="_ENREF_26" w:tooltip="Scheffer, 2006 #286" w:history="1">
        <w:r w:rsidR="00E0051F">
          <w:rPr>
            <w:noProof/>
          </w:rPr>
          <w:t>Scheffer and van Nes, 2006</w:t>
        </w:r>
      </w:hyperlink>
      <w:r>
        <w:rPr>
          <w:noProof/>
        </w:rPr>
        <w:t>)</w:t>
      </w:r>
      <w:r>
        <w:fldChar w:fldCharType="end"/>
      </w:r>
      <w:r>
        <w:t xml:space="preserve"> historical contingency </w:t>
      </w:r>
      <w:r>
        <w:fldChar w:fldCharType="begin"/>
      </w:r>
      <w:r>
        <w:instrText xml:space="preserve"> ADDIN EN.CITE &lt;EndNote&gt;&lt;Cite&gt;&lt;Author&gt;Blount&lt;/Author&gt;&lt;Year&gt;2008&lt;/Year&gt;&lt;RecNum&gt;288&lt;/RecNum&gt;&lt;DisplayText&gt;(Blount et al., 2008)&lt;/DisplayText&gt;&lt;record&gt;&lt;rec-number&gt;288&lt;/rec-number&gt;&lt;foreign-keys&gt;&lt;key app="EN" db-id="ff2dxwt2k2pwztea9ph5dzdapex2t2pwe9rd"&gt;288&lt;/key&gt;&lt;/foreign-keys&gt;&lt;ref-type name="Journal Article"&gt;17&lt;/ref-type&gt;&lt;contributors&gt;&lt;authors&gt;&lt;author&gt;Blount, Z.D.,&lt;/author&gt;&lt;author&gt;Borland, C.Z.,&lt;/author&gt;&lt;author&gt;Lenski, R.E.,&lt;/author&gt;&lt;/authors&gt;&lt;/contributors&gt;&lt;titles&gt;&lt;title&gt;&lt;style face="normal" font="default" size="100%"&gt;Historical contingency and the evolution of a key innovation in an experimental population of &lt;/style&gt;&lt;style face="italic" font="default" size="100%"&gt;Escherichia coli&lt;/style&gt;&lt;/title&gt;&lt;secondary-title&gt;Proceedings of the National Academy of Sciences &lt;/secondary-title&gt;&lt;/titles&gt;&lt;periodical&gt;&lt;full-title&gt;Proceedings of the National Academy of Sciences&lt;/full-title&gt;&lt;/periodical&gt;&lt;pages&gt;7899-7906&lt;/pages&gt;&lt;volume&gt;105&lt;/volume&gt;&lt;number&gt;23&lt;/number&gt;&lt;dates&gt;&lt;year&gt;2008&lt;/year&gt;&lt;/dates&gt;&lt;urls&gt;&lt;pdf-urls&gt;&lt;url&gt;C:\Users\sfinlay\Google Drive\SS_Evolution_2013\2008, PNAS, Blount et al.pdf&lt;/url&gt;&lt;/pdf-urls&gt;&lt;/urls&gt;&lt;remote-database-name&gt;READCUBE&lt;/remote-database-name&gt;&lt;/record&gt;&lt;/Cite&gt;&lt;/EndNote&gt;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Blount, 2008 #288" w:history="1">
        <w:r w:rsidR="00E0051F">
          <w:rPr>
            <w:noProof/>
          </w:rPr>
          <w:t>Blount et al.,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Historically (and some current studies) are generally qualitative but increased interest and importance of quantitative approaches, especially since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Distinction between describing patterns of convergence and interest in their adaptive significance </w: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Y051bT4yNDM8L1JlY051bT48RGlzcGxheVRleHQ+KFRzZW5nLCAyMDEzLCBNb2VuIGV0IGFsLiwg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 xml:space="preserve">, 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>)</w:t>
      </w:r>
      <w:r>
        <w:fldChar w:fldCharType="end"/>
      </w:r>
      <w:bookmarkStart w:id="4" w:name="_GoBack"/>
      <w:bookmarkEnd w:id="4"/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Three main categories of convergence papers;</w:t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don’t specifically quantify convergence (there are lots more references which could be added here) </w: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PEVuZE5vdGU+PENpdGU+PEF1dGhvcj5MZWFsPC9BdXRob3I+PFllYXI+MjAwMjwvWWVhcj48UmVj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=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7" w:tooltip="Leal, 2002 #18" w:history="1">
        <w:r w:rsidR="00E0051F">
          <w:rPr>
            <w:noProof/>
          </w:rPr>
          <w:t>Leal et al., 2002</w:t>
        </w:r>
      </w:hyperlink>
      <w:r>
        <w:rPr>
          <w:noProof/>
        </w:rPr>
        <w:t xml:space="preserve">, </w:t>
      </w:r>
      <w:hyperlink w:anchor="_ENREF_23" w:tooltip="Ojeda, 1999 #259" w:history="1">
        <w:r w:rsidR="00E0051F">
          <w:rPr>
            <w:noProof/>
          </w:rPr>
          <w:t>Ojeda et al., 1999</w:t>
        </w:r>
      </w:hyperlink>
      <w:r>
        <w:rPr>
          <w:noProof/>
        </w:rPr>
        <w:t xml:space="preserve">, </w:t>
      </w:r>
      <w:hyperlink w:anchor="_ENREF_2" w:tooltip="Ben-Moshe, 2001 #258" w:history="1">
        <w:r w:rsidR="00E0051F">
          <w:rPr>
            <w:noProof/>
          </w:rPr>
          <w:t>Ben-Moshe et al., 2001</w:t>
        </w:r>
      </w:hyperlink>
      <w:r>
        <w:rPr>
          <w:noProof/>
        </w:rPr>
        <w:t xml:space="preserve">, </w:t>
      </w:r>
      <w:hyperlink w:anchor="_ENREF_10" w:tooltip="Fleischer, 2008 #281" w:history="1">
        <w:r w:rsidR="00E0051F">
          <w:rPr>
            <w:noProof/>
          </w:rPr>
          <w:t>Fleischer et al., 2008</w:t>
        </w:r>
      </w:hyperlink>
      <w:r>
        <w:rPr>
          <w:noProof/>
        </w:rPr>
        <w:t>)</w:t>
      </w:r>
      <w:r>
        <w:fldChar w:fldCharType="end"/>
      </w:r>
      <w:r>
        <w:t xml:space="preserve"> including recent genomic convergence  </w: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PEVuZE5vdGU+PENpdGU+PEF1dGhvcj5QYXJrZXI8L0F1dGhvcj48WWVhcj4yMDEzPC9ZZWFyPjxS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4" w:tooltip="Parker, 2013 #262" w:history="1">
        <w:r w:rsidR="00E0051F">
          <w:rPr>
            <w:noProof/>
          </w:rPr>
          <w:t>Parker et al., 2013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quantify convergence (usually using simulations); </w: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PEVuZE5vdGU+PENpdGU+PEF1dGhvcj5NdXNjaGljazwvQXV0aG9yPjxZZWFyPjIwMTI8L1llYXI+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 xml:space="preserve">, </w:t>
      </w:r>
      <w:hyperlink w:anchor="_ENREF_30" w:tooltip="Stayton, 2008 #24" w:history="1">
        <w:r w:rsidR="00E0051F">
          <w:rPr>
            <w:noProof/>
          </w:rPr>
          <w:t>Stayton, 2008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 xml:space="preserve">, 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 xml:space="preserve">, 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>
        <w:rPr>
          <w:noProof/>
        </w:rPr>
        <w:t xml:space="preserve">, 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 xml:space="preserve">, 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  <w:r>
        <w:t xml:space="preserve"> or via comparisons to other closely related species </w: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PEVuZE5vdGU+PENpdGU+PEF1dGhvcj5Eb25sZXk8L0F1dGhvcj48WWVhcj4yMDA0PC9ZZWFyPjxS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8" w:tooltip="Donley, 2004 #279" w:history="1">
        <w:r w:rsidR="00E0051F">
          <w:rPr>
            <w:noProof/>
          </w:rPr>
          <w:t>Donley et al., 2004</w:t>
        </w:r>
      </w:hyperlink>
      <w:r>
        <w:rPr>
          <w:noProof/>
        </w:rPr>
        <w:t xml:space="preserve">, </w:t>
      </w:r>
      <w:hyperlink w:anchor="_ENREF_14" w:tooltip="Jones, 2012 #287" w:history="1">
        <w:r w:rsidR="00E0051F">
          <w:rPr>
            <w:noProof/>
          </w:rPr>
          <w:t>Jones et al., 2012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10"/>
        </w:numPr>
      </w:pPr>
      <w:r>
        <w:t xml:space="preserve">Papers which fall somewhere in between; they don’t just look at patterns but don’t measure significance either </w: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PEVuZE5vdGU+PENpdGU+PEF1dGhvcj5Uc2VuZzwvQXV0aG9yPjxZZWFyPjIwMTM8L1llYXI+PFJl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31" w:tooltip="Tseng, 2013 #243" w:history="1">
        <w:r w:rsidR="00E0051F">
          <w:rPr>
            <w:noProof/>
          </w:rPr>
          <w:t>Tseng, 2013</w:t>
        </w:r>
      </w:hyperlink>
      <w:r>
        <w:rPr>
          <w:noProof/>
        </w:rPr>
        <w:t xml:space="preserve">, </w:t>
      </w:r>
      <w:hyperlink w:anchor="_ENREF_32" w:tooltip="Wroe, 2007 #147" w:history="1">
        <w:r w:rsidR="00E0051F">
          <w:rPr>
            <w:noProof/>
          </w:rPr>
          <w:t>Wroe and Milne, 2007</w:t>
        </w:r>
      </w:hyperlink>
      <w:r>
        <w:rPr>
          <w:noProof/>
        </w:rPr>
        <w:t xml:space="preserve">, </w:t>
      </w:r>
      <w:hyperlink w:anchor="_ENREF_15" w:tooltip="Jones, 2007 #284" w:history="1">
        <w:r w:rsidR="00E0051F">
          <w:rPr>
            <w:noProof/>
          </w:rPr>
          <w:t>Jones and Holderied, 2007</w:t>
        </w:r>
      </w:hyperlink>
      <w:r>
        <w:rPr>
          <w:noProof/>
        </w:rPr>
        <w:t xml:space="preserve">, </w:t>
      </w:r>
      <w:hyperlink w:anchor="_ENREF_3" w:tooltip="Bernal, 2001 #280" w:history="1">
        <w:r w:rsidR="00E0051F">
          <w:rPr>
            <w:noProof/>
          </w:rPr>
          <w:t>Bernal et al., 2001</w:t>
        </w:r>
      </w:hyperlink>
      <w:r>
        <w:rPr>
          <w:noProof/>
        </w:rPr>
        <w:t xml:space="preserve">, </w:t>
      </w:r>
      <w:hyperlink w:anchor="_ENREF_16" w:tooltip="Kawahara, 2013 #252" w:history="1">
        <w:r w:rsidR="00E0051F">
          <w:rPr>
            <w:noProof/>
          </w:rPr>
          <w:t>Kawahara and Rubinoff, 2013</w:t>
        </w:r>
      </w:hyperlink>
      <w:r>
        <w:rPr>
          <w:noProof/>
        </w:rPr>
        <w:t xml:space="preserve">, </w:t>
      </w:r>
      <w:hyperlink w:anchor="_ENREF_6" w:tooltip="Clark, 2005 #282" w:history="1">
        <w:r w:rsidR="00E0051F">
          <w:rPr>
            <w:noProof/>
          </w:rPr>
          <w:t>Clark et al., 2005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 xml:space="preserve">Other methods papers (which don’t fall into the categories above): </w: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PEVuZE5vdGU+PENpdGU+PEF1dGhvcj5TdGF5dG9uPC9BdXRob3I+PFllYXI+MjAwNTwvWWVhcj48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8" w:tooltip="Stayton, 2005 #251" w:history="1">
        <w:r w:rsidR="00E0051F">
          <w:rPr>
            <w:noProof/>
          </w:rPr>
          <w:t>Stayton, 2005</w:t>
        </w:r>
      </w:hyperlink>
      <w:r>
        <w:rPr>
          <w:noProof/>
        </w:rPr>
        <w:t xml:space="preserve">, 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D46B7" w:rsidRDefault="003D46B7" w:rsidP="003D46B7">
      <w:pPr>
        <w:pStyle w:val="ListParagraph"/>
        <w:numPr>
          <w:ilvl w:val="0"/>
          <w:numId w:val="7"/>
        </w:numPr>
      </w:pPr>
      <w:r>
        <w:t>Summary of the approaches in the methods papers</w:t>
      </w:r>
    </w:p>
    <w:p w:rsidR="00D66A00" w:rsidRPr="003D46B7" w:rsidRDefault="00966E1C">
      <w:pPr>
        <w:rPr>
          <w:b/>
        </w:rPr>
      </w:pPr>
      <w:r w:rsidRPr="003D46B7">
        <w:rPr>
          <w:b/>
        </w:rPr>
        <w:t>Methods of quantifying convergence</w:t>
      </w:r>
    </w:p>
    <w:p w:rsidR="00D66A00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Across a tree </w:t>
      </w:r>
    </w:p>
    <w:p w:rsidR="00304FFC" w:rsidRDefault="00304FFC" w:rsidP="00304FFC">
      <w:pPr>
        <w:pStyle w:val="ListParagraph"/>
        <w:rPr>
          <w:b/>
        </w:rPr>
      </w:pPr>
    </w:p>
    <w:p w:rsidR="00304FFC" w:rsidRPr="00304FFC" w:rsidRDefault="00304FFC" w:rsidP="00304FFC">
      <w:pPr>
        <w:pStyle w:val="ListParagraph"/>
        <w:rPr>
          <w:b/>
        </w:rPr>
      </w:pPr>
      <w:r w:rsidRPr="00304FFC">
        <w:rPr>
          <w:b/>
        </w:rPr>
        <w:t xml:space="preserve">Weighted Count Metric </w:t>
      </w:r>
      <w:r w:rsidR="00E839E2" w:rsidRPr="00E839E2">
        <w:fldChar w:fldCharType="begin"/>
      </w:r>
      <w:r w:rsidR="003D46B7"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 w:rsidR="00E839E2" w:rsidRPr="00E839E2">
        <w:fldChar w:fldCharType="separate"/>
      </w:r>
      <w:r w:rsidR="00E839E2" w:rsidRPr="00E839E2">
        <w:rPr>
          <w:noProof/>
        </w:rPr>
        <w:t>(</w:t>
      </w:r>
      <w:hyperlink w:anchor="_ENREF_30" w:tooltip="Stayton, 2008 #24" w:history="1">
        <w:r w:rsidR="00E0051F" w:rsidRPr="00E839E2">
          <w:rPr>
            <w:noProof/>
          </w:rPr>
          <w:t>Stayton, 2008</w:t>
        </w:r>
      </w:hyperlink>
      <w:r w:rsidR="00E839E2" w:rsidRPr="00E839E2">
        <w:rPr>
          <w:noProof/>
        </w:rPr>
        <w:t>)</w:t>
      </w:r>
      <w:r w:rsidR="00E839E2" w:rsidRPr="00E839E2"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Convergence across a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Count the number of taxa whose nearest neighbours </w:t>
      </w:r>
      <w:r w:rsidR="00CC36AE">
        <w:t xml:space="preserve">in morphospace </w:t>
      </w:r>
      <w:r>
        <w:t>are not sister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Multiply that number by the patristic distance separating the two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Sum those scores over the entire tree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lastRenderedPageBreak/>
        <w:t xml:space="preserve">Standardise by dividing all distances by the maximum patristic distance between taxa  </w:t>
      </w:r>
      <w:ins w:id="5" w:author="Administrator" w:date="2014-04-16T12:10:00Z">
        <w:r w:rsidR="00654948">
          <w:t>remember to define patristic distance and maybe show this on figures where possible</w:t>
        </w:r>
      </w:ins>
    </w:p>
    <w:p w:rsidR="00304FFC" w:rsidRDefault="00304FFC" w:rsidP="00304FFC">
      <w:pPr>
        <w:pStyle w:val="ListParagraph"/>
      </w:pPr>
    </w:p>
    <w:p w:rsidR="00304FFC" w:rsidRPr="00E839E2" w:rsidRDefault="00D66A00" w:rsidP="00D66A00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 xml:space="preserve">Between species pairs </w:t>
      </w:r>
    </w:p>
    <w:p w:rsidR="00E839E2" w:rsidRDefault="00E839E2" w:rsidP="00E839E2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Multidimensional convergence index</w:t>
      </w:r>
      <w:r>
        <w:t xml:space="preserve"> </w:t>
      </w:r>
      <w:r>
        <w:fldChar w:fldCharType="begin"/>
      </w:r>
      <w:r>
        <w:instrText xml:space="preserve"> ADDIN EN.CITE &lt;EndNote&gt;&lt;Cite&gt;&lt;Author&gt;Stayton&lt;/Author&gt;&lt;Year&gt;2006&lt;/Year&gt;&lt;RecNum&gt;10&lt;/RecNum&gt;&lt;DisplayText&gt;(Stayton, 2006)&lt;/DisplayText&gt;&lt;record&gt;&lt;rec-number&gt;10&lt;/rec-number&gt;&lt;foreign-keys&gt;&lt;key app="EN" db-id="ff2dxwt2k2pwztea9ph5dzdapex2t2pwe9rd"&gt;10&lt;/key&gt;&lt;/foreign-keys&gt;&lt;ref-type name="Journal Article"&gt;17&lt;/ref-type&gt;&lt;contributors&gt;&lt;authors&gt;&lt;author&gt;Stayton, C. T.,&lt;/author&gt;&lt;/authors&gt;&lt;/contributors&gt;&lt;titles&gt;&lt;title&gt;Testing hypotheses of convergence with multivariate data: morphological and functional convergence among herbivorous lizards &lt;/title&gt;&lt;secondary-title&gt;Evolution&lt;/secondary-title&gt;&lt;short-title&gt;Evolution&lt;/short-title&gt;&lt;/titles&gt;&lt;periodical&gt;&lt;full-title&gt;Evolution&lt;/full-title&gt;&lt;/periodical&gt;&lt;pages&gt;824-841&lt;/pages&gt;&lt;volume&gt;60&lt;/volume&gt;&lt;number&gt;4&lt;/number&gt;&lt;keywords&gt;&lt;keyword&gt;Convergence&lt;/keyword&gt;&lt;keyword&gt;geometric morphometrics&lt;/keyword&gt;&lt;keyword&gt;herbivory&lt;/keyword&gt;&lt;keyword&gt;lizards&lt;/keyword&gt;&lt;keyword&gt;morphospace.&lt;/keyword&gt;&lt;/keywords&gt;&lt;dates&gt;&lt;year&gt;2006&lt;/year&gt;&lt;/dates&gt;&lt;publisher&gt;Blackwell Publishing Ltd&lt;/publisher&gt;&lt;isbn&gt;1558-5646&lt;/isbn&gt;&lt;urls&gt;&lt;related-urls&gt;&lt;url&gt;http://dx.doi.org/10.1111/j.0014-3820.2006.tb01160.x&lt;/url&gt;&lt;/related-urls&gt;&lt;/urls&gt;&lt;electronic-resource-num&gt;10.1111/j.0014-3820.2006.tb01160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9" w:tooltip="Stayton, 2006 #10" w:history="1">
        <w:r w:rsidR="00E0051F"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A</w:t>
      </w:r>
      <w:r w:rsidR="00654948">
        <w:t xml:space="preserve"> </w:t>
      </w:r>
      <w:r>
        <w:t>priori definition of putatively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Calculate disparity metrics for convergent taxa and their sister groups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Sister groups are the most closely related clade that don’t share convergent features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MCI is the ratio of disparity of all sister taxa to the disparity of the convergent taxa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High values of MCI indicate clustering relative to sister taxa and therefore convergence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Permutation resampling without replacement to test for significance</w:t>
      </w:r>
    </w:p>
    <w:p w:rsidR="00304FFC" w:rsidRDefault="00304FFC" w:rsidP="00304FFC">
      <w:pPr>
        <w:pStyle w:val="ListParagraph"/>
      </w:pPr>
    </w:p>
    <w:p w:rsidR="00304FFC" w:rsidRDefault="00304FFC" w:rsidP="00304FFC">
      <w:pPr>
        <w:pStyle w:val="ListParagraph"/>
      </w:pPr>
      <w:r w:rsidRPr="00304FFC">
        <w:rPr>
          <w:b/>
        </w:rPr>
        <w:t>Comparing morphological and phylogenetic distance</w:t>
      </w:r>
      <w:r>
        <w:t xml:space="preserve"> </w:t>
      </w:r>
      <w:r>
        <w:fldChar w:fldCharType="begin"/>
      </w:r>
      <w:r>
        <w:instrText xml:space="preserve"> ADDIN EN.CITE &lt;EndNote&gt;&lt;Cite&gt;&lt;Author&gt;Muschick&lt;/Author&gt;&lt;Year&gt;2012&lt;/Year&gt;&lt;RecNum&gt;96&lt;/RecNum&gt;&lt;DisplayText&gt;(Muschick et al., 2012)&lt;/DisplayText&gt;&lt;record&gt;&lt;rec-number&gt;96&lt;/rec-number&gt;&lt;foreign-keys&gt;&lt;key app="EN" db-id="ff2dxwt2k2pwztea9ph5dzdapex2t2pwe9rd"&gt;96&lt;/key&gt;&lt;/foreign-keys&gt;&lt;ref-type name="Journal Article"&gt;17&lt;/ref-type&gt;&lt;contributors&gt;&lt;authors&gt;&lt;author&gt;Muschick, M.,&lt;/author&gt;&lt;author&gt;Indermaur, A.,&lt;/author&gt;&lt;author&gt;Salzburger, W.,&lt;/author&gt;&lt;/authors&gt;&lt;/contributors&gt;&lt;titles&gt;&lt;title&gt;Convergent evolution within an adaptive radiation of cichlid fishes&lt;/title&gt;&lt;secondary-title&gt;Current Biology&lt;/secondary-title&gt;&lt;short-title&gt;Curr. Biol.&lt;/short-title&gt;&lt;/titles&gt;&lt;periodical&gt;&lt;full-title&gt;Current Biology&lt;/full-title&gt;&lt;/periodical&gt;&lt;pages&gt;1-7&lt;/pages&gt;&lt;volume&gt;22&lt;/volume&gt;&lt;dates&gt;&lt;year&gt;2012&lt;/year&gt;&lt;/dates&gt;&lt;urls&gt;&lt;/urls&gt;&lt;/record&gt;&lt;/Cite&gt;&lt;/EndNote&gt;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2" w:tooltip="Muschick, 2012 #96" w:history="1">
        <w:r w:rsidR="00E0051F">
          <w:rPr>
            <w:noProof/>
          </w:rPr>
          <w:t>Muschick et al., 2012</w:t>
        </w:r>
      </w:hyperlink>
      <w:r>
        <w:rPr>
          <w:noProof/>
        </w:rPr>
        <w:t>)</w:t>
      </w:r>
      <w:r>
        <w:fldChar w:fldCharType="end"/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Between species, no a</w:t>
      </w:r>
      <w:r w:rsidR="00654948">
        <w:t xml:space="preserve"> </w:t>
      </w:r>
      <w:r>
        <w:t>priori definitions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vs. phylogenetic distance for each species pair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Compared to simulations of trait evolution (BM and OU)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>Morphological distance from regression of shape against centroid size (</w:t>
      </w:r>
      <w:proofErr w:type="spellStart"/>
      <w:r>
        <w:t>MorphoJ</w:t>
      </w:r>
      <w:proofErr w:type="spellEnd"/>
      <w:r>
        <w:t>)</w:t>
      </w:r>
    </w:p>
    <w:p w:rsidR="00304FFC" w:rsidRDefault="00304FFC" w:rsidP="00304FFC">
      <w:pPr>
        <w:pStyle w:val="ListParagraph"/>
        <w:numPr>
          <w:ilvl w:val="0"/>
          <w:numId w:val="4"/>
        </w:numPr>
      </w:pPr>
      <w:r>
        <w:t xml:space="preserve">Hexagonal binning to deal with over-plotting </w:t>
      </w:r>
    </w:p>
    <w:p w:rsidR="00304FFC" w:rsidRDefault="00304FFC" w:rsidP="00304FFC">
      <w:pPr>
        <w:pStyle w:val="ListParagraph"/>
      </w:pPr>
    </w:p>
    <w:p w:rsidR="00304FFC" w:rsidRDefault="002148D2" w:rsidP="00304FFC">
      <w:pPr>
        <w:pStyle w:val="ListParagraph"/>
      </w:pPr>
      <w:r w:rsidRPr="002148D2">
        <w:rPr>
          <w:b/>
        </w:rPr>
        <w:t>Morphological vs. ecomorph convergence</w:t>
      </w:r>
      <w:r>
        <w:t xml:space="preserve"> </w:t>
      </w:r>
      <w:r>
        <w:fldChar w:fldCharType="begin"/>
      </w:r>
      <w:r>
        <w:instrText xml:space="preserve"> ADDIN EN.CITE &lt;EndNote&gt;&lt;Cite&gt;&lt;Author&gt;Harmon&lt;/Author&gt;&lt;Year&gt;2005&lt;/Year&gt;&lt;RecNum&gt;27&lt;/RecNum&gt;&lt;DisplayText&gt;(Harmon et al., 2005)&lt;/DisplayText&gt;&lt;record&gt;&lt;rec-number&gt;27&lt;/rec-number&gt;&lt;foreign-keys&gt;&lt;key app="EN" db-id="ff2dxwt2k2pwztea9ph5dzdapex2t2pwe9rd"&gt;27&lt;/key&gt;&lt;/foreign-keys&gt;&lt;ref-type name="Journal Article"&gt;17&lt;/ref-type&gt;&lt;contributors&gt;&lt;authors&gt;&lt;author&gt;Harmon, L.J.,&lt;/author&gt;&lt;author&gt;Kolbe, J.J.,&lt;/author&gt;&lt;author&gt;Cheverud, J.M.,&lt;/author&gt;&lt;author&gt;Losos, J.B.,&lt;/author&gt;&lt;/authors&gt;&lt;/contributors&gt;&lt;titles&gt;&lt;title&gt;Convergence and the multidimensional niche&lt;/title&gt;&lt;secondary-title&gt;Evolution&lt;/secondary-title&gt;&lt;short-title&gt;Evolution&lt;/short-title&gt;&lt;/titles&gt;&lt;periodical&gt;&lt;full-title&gt;Evolution&lt;/full-title&gt;&lt;/periodical&gt;&lt;pages&gt;409-421&lt;/pages&gt;&lt;volume&gt;59&lt;/volume&gt;&lt;number&gt;2&lt;/number&gt;&lt;keywords&gt;&lt;keyword&gt;Anolis&lt;/keyword&gt;&lt;keyword&gt;Convergent evolution&lt;/keyword&gt;&lt;keyword&gt;Ecomorphology&lt;/keyword&gt;&lt;keyword&gt;Geomitric Morphomitrics&lt;/keyword&gt;&lt;keyword&gt;Mantel test&lt;/keyword&gt;&lt;/keywords&gt;&lt;dates&gt;&lt;year&gt;2005&lt;/year&gt;&lt;/dates&gt;&lt;publisher&gt;Blackwell Publishing Ltd&lt;/publisher&gt;&lt;isbn&gt;1558-5646&lt;/isbn&gt;&lt;urls&gt;&lt;related-urls&gt;&lt;url&gt;http://dx.doi.org/10.1111/j.0014-3820.2005.tb00999.x&lt;/url&gt;&lt;/related-urls&gt;&lt;/urls&gt;&lt;electronic-resource-num&gt;10.1111/j.0014-3820.2005.tb00999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Harmon, 2005 #27" w:history="1">
        <w:r w:rsidR="00E0051F">
          <w:rPr>
            <w:noProof/>
          </w:rPr>
          <w:t>Harmon et al., 2005</w:t>
        </w:r>
      </w:hyperlink>
      <w:r>
        <w:rPr>
          <w:noProof/>
        </w:rPr>
        <w:t>)</w:t>
      </w:r>
      <w:r>
        <w:fldChar w:fldCharType="end"/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Separate morphological distance matrices for different traits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>Binary ecomorph distance matrix for each species (Anoles!)</w:t>
      </w:r>
    </w:p>
    <w:p w:rsidR="002148D2" w:rsidRDefault="002148D2" w:rsidP="002148D2">
      <w:pPr>
        <w:pStyle w:val="ListParagraph"/>
        <w:numPr>
          <w:ilvl w:val="0"/>
          <w:numId w:val="4"/>
        </w:numPr>
      </w:pPr>
      <w:r>
        <w:t xml:space="preserve">Mantel tests: morphological vs ecomorph distance while controlling for phylogeny (almost the same as </w:t>
      </w:r>
      <w:r>
        <w:fldChar w:fldCharType="begin"/>
      </w:r>
      <w:r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0" w:tooltip="Melville, 2006 #25" w:history="1">
        <w:r w:rsidR="00E0051F">
          <w:rPr>
            <w:noProof/>
          </w:rPr>
          <w:t>Melville et al., 2006</w:t>
        </w:r>
      </w:hyperlink>
      <w:r>
        <w:rPr>
          <w:noProof/>
        </w:rPr>
        <w:t>)</w:t>
      </w:r>
      <w:r>
        <w:fldChar w:fldCharType="end"/>
      </w:r>
      <w:r>
        <w:t>)</w:t>
      </w:r>
    </w:p>
    <w:p w:rsidR="00DB091C" w:rsidRDefault="00DB091C" w:rsidP="002148D2">
      <w:pPr>
        <w:pStyle w:val="ListParagraph"/>
        <w:numPr>
          <w:ilvl w:val="0"/>
          <w:numId w:val="4"/>
        </w:numPr>
      </w:pPr>
      <w:r>
        <w:t>Convergence; species are more morphologically similar to other species within the same ecomorph class</w:t>
      </w:r>
    </w:p>
    <w:p w:rsidR="002148D2" w:rsidRDefault="00DB091C" w:rsidP="002148D2">
      <w:pPr>
        <w:pStyle w:val="ListParagraph"/>
        <w:numPr>
          <w:ilvl w:val="0"/>
          <w:numId w:val="4"/>
        </w:numPr>
      </w:pPr>
      <w:r>
        <w:t>They also did phylogenetic (M)ANOVAs to test whether ecomorph categories differed in morphology</w:t>
      </w:r>
    </w:p>
    <w:p w:rsidR="002148D2" w:rsidRDefault="002148D2" w:rsidP="00A75912">
      <w:pPr>
        <w:pStyle w:val="ListParagraph"/>
        <w:ind w:left="1080"/>
      </w:pPr>
    </w:p>
    <w:p w:rsidR="00D66A00" w:rsidRDefault="0029416D" w:rsidP="00304FFC">
      <w:pPr>
        <w:pStyle w:val="ListParagraph"/>
        <w:rPr>
          <w:color w:val="0070C0"/>
        </w:rPr>
      </w:pPr>
      <w:r>
        <w:t xml:space="preserve"> or lineages of species </w:t>
      </w:r>
      <w:r>
        <w:fldChar w:fldCharType="begin"/>
      </w:r>
      <w:r w:rsidR="008C4792">
        <w:instrText xml:space="preserve"> ADDIN EN.CITE &lt;EndNote&gt;&lt;Cite&gt;&lt;Author&gt;Revell&lt;/Author&gt;&lt;Year&gt;2007&lt;/Year&gt;&lt;RecNum&gt;20&lt;/RecNum&gt;&lt;DisplayText&gt;(Revell et al., 2007)&lt;/DisplayText&gt;&lt;record&gt;&lt;rec-number&gt;20&lt;/rec-number&gt;&lt;foreign-keys&gt;&lt;key app="EN" db-id="ff2dxwt2k2pwztea9ph5dzdapex2t2pwe9rd"&gt;20&lt;/key&gt;&lt;/foreign-keys&gt;&lt;ref-type name="Journal Article"&gt;17&lt;/ref-type&gt;&lt;contributors&gt;&lt;authors&gt;&lt;author&gt;Revell, L.J.,&lt;/author&gt;&lt;author&gt;Johnson, M.A.,&lt;/author&gt;&lt;author&gt;Schulte, J.A.,&lt;/author&gt;&lt;author&gt;Kolbe, J.J.,&lt;/author&gt;&lt;author&gt;Losos, J.B.,&lt;/author&gt;&lt;/authors&gt;&lt;/contributors&gt;&lt;titles&gt;&lt;title&gt;A phylogenetic test for adaptive convergence in rock-dwelling lizards&lt;/title&gt;&lt;secondary-title&gt;Evolution&lt;/secondary-title&gt;&lt;short-title&gt;Evolution&lt;/short-title&gt;&lt;/titles&gt;&lt;periodical&gt;&lt;full-title&gt;Evolution&lt;/full-title&gt;&lt;/periodical&gt;&lt;pages&gt;2898-2912&lt;/pages&gt;&lt;volume&gt;61&lt;/volume&gt;&lt;number&gt;12&lt;/number&gt;&lt;keywords&gt;&lt;keyword&gt;Character evolution&lt;/keyword&gt;&lt;keyword&gt;comparative method&lt;/keyword&gt;&lt;keyword&gt;convergence&lt;/keyword&gt;&lt;keyword&gt;exaptation&lt;/keyword&gt;&lt;keyword&gt;parallelism&lt;/keyword&gt;&lt;/keywords&gt;&lt;dates&gt;&lt;year&gt;2007&lt;/year&gt;&lt;/dates&gt;&lt;publisher&gt;Blackwell Publishing Inc&lt;/publisher&gt;&lt;isbn&gt;1558-5646&lt;/isbn&gt;&lt;urls&gt;&lt;related-urls&gt;&lt;url&gt;http://dx.doi.org/10.1111/j.1558-5646.2007.00225.x&lt;/url&gt;&lt;/related-urls&gt;&lt;/urls&gt;&lt;electronic-resource-num&gt;10.1111/j.1558-5646.2007.00225.x&lt;/electronic-resource-num&gt;&lt;/record&gt;&lt;/Cite&gt;&lt;/EndNote&gt;</w:instrText>
      </w:r>
      <w:r>
        <w:fldChar w:fldCharType="separate"/>
      </w:r>
      <w:r w:rsidR="008C4792">
        <w:rPr>
          <w:noProof/>
        </w:rPr>
        <w:t>(</w:t>
      </w:r>
      <w:hyperlink w:anchor="_ENREF_25" w:tooltip="Revell, 2007 #20" w:history="1">
        <w:r w:rsidR="00E0051F">
          <w:rPr>
            <w:noProof/>
          </w:rPr>
          <w:t>Revell et al., 2007</w:t>
        </w:r>
      </w:hyperlink>
      <w:r w:rsidR="008C4792">
        <w:rPr>
          <w:noProof/>
        </w:rPr>
        <w:t>)</w:t>
      </w:r>
      <w:r>
        <w:fldChar w:fldCharType="end"/>
      </w:r>
      <w:r>
        <w:t xml:space="preserve"> </w:t>
      </w:r>
      <w:r w:rsidRPr="0029416D">
        <w:rPr>
          <w:color w:val="0070C0"/>
        </w:rPr>
        <w:t>(NB: I need to finish reading th</w:t>
      </w:r>
      <w:r w:rsidR="00432173">
        <w:rPr>
          <w:color w:val="0070C0"/>
        </w:rPr>
        <w:t>e</w:t>
      </w:r>
      <w:r w:rsidRPr="0029416D">
        <w:rPr>
          <w:color w:val="0070C0"/>
        </w:rPr>
        <w:t xml:space="preserve"> Revell paper)</w:t>
      </w:r>
    </w:p>
    <w:p w:rsidR="00304FFC" w:rsidRDefault="00304FFC" w:rsidP="00304FFC">
      <w:pPr>
        <w:pStyle w:val="ListParagraph"/>
      </w:pPr>
    </w:p>
    <w:p w:rsidR="00304FFC" w:rsidRPr="00E839E2" w:rsidRDefault="00D66A00" w:rsidP="00D02BC8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E839E2">
        <w:rPr>
          <w:b/>
          <w:color w:val="0070C0"/>
        </w:rPr>
        <w:t>Community/faunal convergence</w:t>
      </w:r>
      <w:r w:rsidR="00D02BC8" w:rsidRPr="00E839E2">
        <w:rPr>
          <w:b/>
          <w:color w:val="0070C0"/>
        </w:rPr>
        <w:t xml:space="preserve"> (ecological +/- morphological)</w:t>
      </w:r>
    </w:p>
    <w:p w:rsidR="00D02BC8" w:rsidRDefault="00D02BC8" w:rsidP="00D02BC8">
      <w:pPr>
        <w:ind w:left="720"/>
      </w:pPr>
      <w:r w:rsidRPr="00966E1C">
        <w:rPr>
          <w:b/>
        </w:rPr>
        <w:t>Environmental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&lt;EndNote&gt;&lt;Cite&gt;&lt;Author&gt;Alvarado-Cárdenas&lt;/Author&gt;&lt;Year&gt;2013&lt;/Year&gt;&lt;RecNum&gt;253&lt;/RecNum&gt;&lt;DisplayText&gt;(Alvarado-Cárdenas et al., 2013)&lt;/DisplayText&gt;&lt;record&gt;&lt;rec-number&gt;253&lt;/rec-number&gt;&lt;foreign-keys&gt;&lt;key app="EN" db-id="ff2dxwt2k2pwztea9ph5dzdapex2t2pwe9rd"&gt;253&lt;/key&gt;&lt;/foreign-keys&gt;&lt;ref-type name="Journal Article"&gt;17&lt;/ref-type&gt;&lt;contributors&gt;&lt;authors&gt;&lt;author&gt;Alvarado-Cárdenas, L. O.,&lt;/author&gt;&lt;author&gt;Martínez-Meyer, E.,&lt;/author&gt;&lt;author&gt;Feria, T.P.,&lt;/author&gt;&lt;author&gt;Eguiarte, L.E.,&lt;/author&gt;&lt;author&gt;Hernández, H.M.,&lt;/author&gt;&lt;author&gt;Midgley, G.,&lt;/author&gt;&lt;author&gt;Olson, M.E.,&lt;/author&gt;&lt;/authors&gt;&lt;/contributors&gt;&lt;auth-address&gt;Instituto de Biología, Universidad Nacional Autónoma de México, CU, AP 70-367, Coyoacán 04510 México DF, Mexico.&lt;/auth-address&gt;&lt;titles&gt;&lt;title&gt;To converge or not to converge in environmental space: testing for similar environments between analogous succulent plants of North America and Africa&lt;/title&gt;&lt;secondary-title&gt;Annals of botany&lt;/secondary-title&gt;&lt;/titles&gt;&lt;periodical&gt;&lt;full-title&gt;Annals of botany&lt;/full-title&gt;&lt;/periodical&gt;&lt;pages&gt;1125-1138&lt;/pages&gt;&lt;volume&gt;111&lt;/volume&gt;&lt;number&gt;6&lt;/number&gt;&lt;dates&gt;&lt;year&gt;2013&lt;/year&gt;&lt;/dates&gt;&lt;isbn&gt;0305-7364&lt;/isbn&gt;&lt;urls&gt;&lt;related-urls&gt;&lt;url&gt;http://dx.doi.org/10.1093/aob/mct078&lt;/url&gt;&lt;/related-urls&gt;&lt;pdf-urls&gt;&lt;url&gt;C:\Users\sfinlay\Documents\ReadCube Media\Ann Bot 2013 Alvarado-Crdenas LO.pdf&lt;/url&gt;&lt;/pdf-urls&gt;&lt;/urls&gt;&lt;electronic-resource-num&gt;10.1093/aob/mct078&lt;/electronic-resource-num&gt;&lt;remote-database-name&gt;READCUBE&lt;/remote-database-name&gt;&lt;/record&gt;&lt;/Cite&gt;&lt;/EndNote&gt;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Alvarado-Cárdenas, 2013 #253" w:history="1">
        <w:r w:rsidR="00E0051F">
          <w:rPr>
            <w:noProof/>
          </w:rPr>
          <w:t>Alvarado-Cárdenas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Environmental niche models using MaxEnt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Niche equivalence and similarity tests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proofErr w:type="spellStart"/>
      <w:r>
        <w:t>ENMTools</w:t>
      </w:r>
      <w:proofErr w:type="spellEnd"/>
      <w:r>
        <w:t xml:space="preserve"> to quantify environmental niche overlap (e.g. Schoener’s D score)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Compared the observed D scores to a null distribution</w:t>
      </w:r>
    </w:p>
    <w:p w:rsidR="00D02BC8" w:rsidRDefault="00D02BC8" w:rsidP="00D02BC8">
      <w:pPr>
        <w:pStyle w:val="ListParagraph"/>
        <w:ind w:left="1080"/>
      </w:pPr>
    </w:p>
    <w:p w:rsidR="00D02BC8" w:rsidRDefault="00D02BC8" w:rsidP="00D02BC8">
      <w:pPr>
        <w:ind w:firstLine="720"/>
      </w:pPr>
      <w:r w:rsidRPr="00D02BC8">
        <w:rPr>
          <w:b/>
        </w:rPr>
        <w:t>Ecological niche convergence</w:t>
      </w:r>
      <w:r>
        <w:t xml:space="preserve"> </w:t>
      </w:r>
      <w:r>
        <w:fldChar w:fldCharType="begin"/>
      </w:r>
      <w:r>
        <w:instrText xml:space="preserve"> ADDIN EN.CITE &lt;EndNote&gt;&lt;Cite&gt;&lt;Author&gt;Elias&lt;/Author&gt;&lt;Year&gt;2008&lt;/Year&gt;&lt;RecNum&gt;283&lt;/RecNum&gt;&lt;DisplayText&gt;(Elias et al., 2008)&lt;/DisplayText&gt;&lt;record&gt;&lt;rec-number&gt;283&lt;/rec-number&gt;&lt;foreign-keys&gt;&lt;key app="EN" db-id="ff2dxwt2k2pwztea9ph5dzdapex2t2pwe9rd"&gt;283&lt;/key&gt;&lt;/foreign-keys&gt;&lt;ref-type name="Journal Article"&gt;17&lt;/ref-type&gt;&lt;contributors&gt;&lt;authors&gt;&lt;author&gt;Elias, M.,&lt;/author&gt;&lt;author&gt;Gompert, Z.,&lt;/author&gt;&lt;author&gt;Jiggins, C.,&lt;/author&gt;&lt;author&gt;Willmott, K.,&lt;/author&gt;&lt;/authors&gt;&lt;/contributors&gt;&lt;auth-address&gt;Institute of Evolutionary Biology, University of Edinburgh, Edinburgh, United Kingdom, 2 Department of Zoology, University of Cambridge, Cambridge, UK. melias2008@gmail.com&lt;/auth-address&gt;&lt;titles&gt;&lt;title&gt;Mutualistic interactions drive ecological niche convergence in a diverse butterfly community&lt;/title&gt;&lt;secondary-title&gt;PLoS biology&lt;/secondary-title&gt;&lt;/titles&gt;&lt;periodical&gt;&lt;full-title&gt;PLoS biology&lt;/full-title&gt;&lt;/periodical&gt;&lt;pages&gt;2642-2649&lt;/pages&gt;&lt;volume&gt;6&lt;/volume&gt;&lt;number&gt;12&lt;/number&gt;&lt;dates&gt;&lt;year&gt;2008&lt;/year&gt;&lt;/dates&gt;&lt;isbn&gt;1544-9173&lt;/isbn&gt;&lt;urls&gt;&lt;related-urls&gt;&lt;url&gt;http://dx.doi.org/10.1371/journal.pbio.0060300&lt;/url&gt;&lt;/related-urls&gt;&lt;pdf-urls&gt;&lt;url&gt;C:\Users\sfinlay\Documents\ReadCube Media\PLoS Biol 2008 Elias M.pdf&lt;/url&gt;&lt;/pdf-urls&gt;&lt;/urls&gt;&lt;electronic-resource-num&gt;10.1371/journal.pbio.0060300&lt;/electronic-resource-num&gt;&lt;remote-database-name&gt;READCUBE&lt;/remote-database-name&gt;&lt;/record&gt;&lt;/Cite&gt;&lt;/EndNote&gt;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9" w:tooltip="Elias, 2008 #283" w:history="1">
        <w:r w:rsidR="00E0051F">
          <w:rPr>
            <w:noProof/>
          </w:rPr>
          <w:t>Elias et al., 2008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Mutualism leads to ecological niche convergence in Müllerian mimic butterflies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t>Ecological Euclidean distance matrix using five variables, binary mimicry distance matrix</w:t>
      </w:r>
    </w:p>
    <w:p w:rsidR="00D02BC8" w:rsidRDefault="00D02BC8" w:rsidP="00D02BC8">
      <w:pPr>
        <w:pStyle w:val="ListParagraph"/>
        <w:numPr>
          <w:ilvl w:val="0"/>
          <w:numId w:val="4"/>
        </w:numPr>
      </w:pPr>
      <w:r>
        <w:lastRenderedPageBreak/>
        <w:t>Partial Mantel test for correlation between ecological and mimicry distances while controlling for phylogeny</w:t>
      </w:r>
      <w:ins w:id="6" w:author="Administrator" w:date="2014-04-16T12:11:00Z">
        <w:r w:rsidR="00654948">
          <w:t xml:space="preserve"> – this method is dodgy, see Harmon and </w:t>
        </w:r>
        <w:proofErr w:type="spellStart"/>
        <w:r w:rsidR="00654948">
          <w:t>Glor</w:t>
        </w:r>
        <w:proofErr w:type="spellEnd"/>
        <w:r w:rsidR="00654948">
          <w:t xml:space="preserve"> 2010</w:t>
        </w:r>
      </w:ins>
      <w:ins w:id="7" w:author="Administrator" w:date="2014-04-16T12:12:00Z">
        <w:r w:rsidR="00654948">
          <w:t xml:space="preserve"> – I have this in </w:t>
        </w:r>
        <w:proofErr w:type="spellStart"/>
        <w:r w:rsidR="00654948">
          <w:t>ReadCube</w:t>
        </w:r>
        <w:proofErr w:type="spellEnd"/>
        <w:r w:rsidR="00654948">
          <w:t xml:space="preserve"> but I haven’t read it yet</w:t>
        </w:r>
      </w:ins>
    </w:p>
    <w:p w:rsidR="00E839E2" w:rsidRDefault="00E839E2" w:rsidP="00D02BC8">
      <w:pPr>
        <w:pStyle w:val="ListParagraph"/>
        <w:numPr>
          <w:ilvl w:val="0"/>
          <w:numId w:val="4"/>
        </w:numPr>
      </w:pPr>
      <w:r>
        <w:t>Two ways of testing for ecological convergence and divergence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>Calculated the average ecological distance among co-mimics, standardised by the average ecological distance for the tree and tested the significance against character simulations</w:t>
      </w:r>
    </w:p>
    <w:p w:rsidR="00E839E2" w:rsidRDefault="00E839E2" w:rsidP="00E839E2">
      <w:pPr>
        <w:pStyle w:val="ListParagraph"/>
        <w:numPr>
          <w:ilvl w:val="0"/>
          <w:numId w:val="5"/>
        </w:numPr>
      </w:pPr>
      <w:r>
        <w:t xml:space="preserve">Regressed ecological against phylogenetic distances, permuted the residual ecological distances among species pairs to determine whether observed residuals were more –ve or +ve than expected by chance for the co-mimics and non-co-mimics respectively </w:t>
      </w:r>
    </w:p>
    <w:p w:rsidR="00D02BC8" w:rsidRDefault="00D02BC8" w:rsidP="00D02BC8"/>
    <w:p w:rsidR="00D02BC8" w:rsidRDefault="00D02BC8" w:rsidP="00D02BC8">
      <w:pPr>
        <w:pStyle w:val="ListParagraph"/>
      </w:pPr>
      <w:r w:rsidRPr="00304FFC">
        <w:rPr>
          <w:b/>
        </w:rPr>
        <w:t xml:space="preserve">SURFACE </w: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PEVuZE5vdGU+PENpdGU+PEF1dGhvcj5JbmdyYW08L0F1dGhvcj48WWVhcj4yMDEzPC9ZZWFyPjxS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3" w:tooltip="Ingram, 2013 #257" w:history="1">
        <w:r w:rsidR="00E0051F">
          <w:rPr>
            <w:noProof/>
          </w:rPr>
          <w:t>Ingram et al., 2013</w:t>
        </w:r>
      </w:hyperlink>
      <w:r>
        <w:rPr>
          <w:noProof/>
        </w:rPr>
        <w:t xml:space="preserve">, </w:t>
      </w:r>
      <w:hyperlink w:anchor="_ENREF_19" w:tooltip="Mahler, 2013 #250" w:history="1">
        <w:r w:rsidR="00E0051F">
          <w:rPr>
            <w:noProof/>
          </w:rPr>
          <w:t>Mahler et al., 2013</w:t>
        </w:r>
      </w:hyperlink>
      <w:r>
        <w:rPr>
          <w:noProof/>
        </w:rPr>
        <w:t>)</w:t>
      </w:r>
      <w:r>
        <w:fldChar w:fldCharType="end"/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Faunal convergence</w:t>
      </w:r>
      <w:ins w:id="8" w:author="Administrator" w:date="2014-04-16T12:13:00Z">
        <w:r w:rsidR="00654948">
          <w:t xml:space="preserve"> – this is the same as community convergence</w:t>
        </w:r>
      </w:ins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Adaptive radiation, measuring convergence with OU models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One or more continuous traits, assumes independent evolution of traits</w:t>
      </w:r>
    </w:p>
    <w:p w:rsidR="00D02BC8" w:rsidRDefault="00D02BC8" w:rsidP="00E839E2">
      <w:pPr>
        <w:pStyle w:val="ListParagraph"/>
        <w:numPr>
          <w:ilvl w:val="0"/>
          <w:numId w:val="4"/>
        </w:numPr>
      </w:pPr>
      <w:r>
        <w:t>Simulate null models for each trait separately</w:t>
      </w:r>
    </w:p>
    <w:p w:rsidR="00D02BC8" w:rsidRDefault="00D02BC8" w:rsidP="00D02BC8">
      <w:pPr>
        <w:pStyle w:val="ListParagraph"/>
        <w:ind w:left="1080"/>
      </w:pPr>
    </w:p>
    <w:p w:rsidR="00304FFC" w:rsidRPr="00304FFC" w:rsidRDefault="00304FFC" w:rsidP="00304FFC">
      <w:pPr>
        <w:ind w:firstLine="720"/>
        <w:rPr>
          <w:b/>
        </w:rPr>
      </w:pPr>
      <w:r w:rsidRPr="00304FFC">
        <w:rPr>
          <w:b/>
        </w:rPr>
        <w:t>(Intercontinental) community convergence</w:t>
      </w:r>
      <w:r w:rsidRPr="00304FFC">
        <w:t xml:space="preserve"> </w:t>
      </w:r>
      <w:r w:rsidRPr="00304FFC">
        <w:fldChar w:fldCharType="begin"/>
      </w:r>
      <w:r w:rsidRPr="00304FFC">
        <w:instrText xml:space="preserve"> ADDIN EN.CITE &lt;EndNote&gt;&lt;Cite&gt;&lt;Author&gt;Melville&lt;/Author&gt;&lt;Year&gt;2006&lt;/Year&gt;&lt;RecNum&gt;25&lt;/RecNum&gt;&lt;DisplayText&gt;(Melville et al., 2006)&lt;/DisplayText&gt;&lt;record&gt;&lt;rec-number&gt;25&lt;/rec-number&gt;&lt;foreign-keys&gt;&lt;key app="EN" db-id="ff2dxwt2k2pwztea9ph5dzdapex2t2pwe9rd"&gt;25&lt;/key&gt;&lt;/foreign-keys&gt;&lt;ref-type name="Journal Article"&gt;17&lt;/ref-type&gt;&lt;contributors&gt;&lt;authors&gt;&lt;author&gt;Melville, J.,&lt;/author&gt;&lt;author&gt;Harmon, L.J.,&lt;/author&gt;&lt;author&gt;Losos, J.B.,&lt;/author&gt;&lt;/authors&gt;&lt;/contributors&gt;&lt;titles&gt;&lt;title&gt;Intercontinental community convergence of ecology and morphology in desert lizards&lt;/title&gt;&lt;secondary-title&gt;Proceedings of the Royal Society B: Biological Sciences&lt;/secondary-title&gt;&lt;short-title&gt;Proc. R. Soc. B.&lt;/short-title&gt;&lt;/titles&gt;&lt;periodical&gt;&lt;full-title&gt;Proceedings of the Royal Society B: Biological Sciences&lt;/full-title&gt;&lt;/periodical&gt;&lt;pages&gt;557-563&lt;/pages&gt;&lt;volume&gt;273&lt;/volume&gt;&lt;number&gt;1586&lt;/number&gt;&lt;dates&gt;&lt;year&gt;2006&lt;/year&gt;&lt;pub-dates&gt;&lt;date&gt;March 7, 2006&lt;/date&gt;&lt;/pub-dates&gt;&lt;/dates&gt;&lt;urls&gt;&lt;related-urls&gt;&lt;url&gt;http://rspb.royalsocietypublishing.org/content/273/1586/557.abstract&lt;/url&gt;&lt;/related-urls&gt;&lt;/urls&gt;&lt;electronic-resource-num&gt;10.1098/rspb.2005.3328&lt;/electronic-resource-num&gt;&lt;/record&gt;&lt;/Cite&gt;&lt;/EndNote&gt;</w:instrText>
      </w:r>
      <w:r w:rsidRPr="00304FFC">
        <w:fldChar w:fldCharType="separate"/>
      </w:r>
      <w:r w:rsidRPr="00304FFC">
        <w:rPr>
          <w:noProof/>
        </w:rPr>
        <w:t>(</w:t>
      </w:r>
      <w:hyperlink w:anchor="_ENREF_20" w:tooltip="Melville, 2006 #25" w:history="1">
        <w:r w:rsidR="00E0051F" w:rsidRPr="00304FFC">
          <w:rPr>
            <w:noProof/>
          </w:rPr>
          <w:t>Melville et al., 2006</w:t>
        </w:r>
      </w:hyperlink>
      <w:r w:rsidRPr="00304FFC">
        <w:rPr>
          <w:noProof/>
        </w:rPr>
        <w:t>)</w:t>
      </w:r>
      <w:r w:rsidRPr="00304FFC">
        <w:fldChar w:fldCharType="end"/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>Morphological and microhabitat distance matrices</w:t>
      </w:r>
      <w:r w:rsidR="00D25EC9">
        <w:t xml:space="preserve"> (detailed Anole data)</w:t>
      </w:r>
    </w:p>
    <w:p w:rsidR="00304FFC" w:rsidRDefault="00304FFC" w:rsidP="00E839E2">
      <w:pPr>
        <w:pStyle w:val="ListParagraph"/>
        <w:numPr>
          <w:ilvl w:val="0"/>
          <w:numId w:val="4"/>
        </w:numPr>
      </w:pPr>
      <w:r>
        <w:t xml:space="preserve">Partial Mantel tests to compare morphological and microhabitat distances while controlling for phylogeny (but problems with Mantel tests </w:t>
      </w:r>
      <w:r>
        <w:fldChar w:fldCharType="begin"/>
      </w:r>
      <w:r>
        <w:instrText xml:space="preserve"> ADDIN EN.CITE &lt;EndNote&gt;&lt;Cite&gt;&lt;Author&gt;Harmon&lt;/Author&gt;&lt;Year&gt;2010&lt;/Year&gt;&lt;RecNum&gt;292&lt;/RecNum&gt;&lt;DisplayText&gt;(Harmon and Glor, 2010)&lt;/DisplayText&gt;&lt;record&gt;&lt;rec-number&gt;292&lt;/rec-number&gt;&lt;foreign-keys&gt;&lt;key app="EN" db-id="ff2dxwt2k2pwztea9ph5dzdapex2t2pwe9rd"&gt;292&lt;/key&gt;&lt;/foreign-keys&gt;&lt;ref-type name="Journal Article"&gt;17&lt;/ref-type&gt;&lt;contributors&gt;&lt;authors&gt;&lt;author&gt;Harmon, L.J.,&lt;/author&gt;&lt;author&gt;Glor, R.E.,&lt;/author&gt;&lt;/authors&gt;&lt;/contributors&gt;&lt;titles&gt;&lt;title&gt;Poor statistical performance of the Mantel test in phylogenetic comparative analyses&lt;/title&gt;&lt;secondary-title&gt;Evolution&lt;/secondary-title&gt;&lt;short-title&gt;Evolution&lt;/short-title&gt;&lt;/titles&gt;&lt;periodical&gt;&lt;full-title&gt;Evolution&lt;/full-title&gt;&lt;/periodical&gt;&lt;pages&gt;2173-2178&lt;/pages&gt;&lt;volume&gt;64&lt;/volume&gt;&lt;number&gt;7&lt;/number&gt;&lt;dates&gt;&lt;year&gt;2010&lt;/year&gt;&lt;/dates&gt;&lt;isbn&gt;0014-3820&lt;/isbn&gt;&lt;urls&gt;&lt;related-urls&gt;&lt;url&gt;http://dx.doi.org/10.1111/j.1558-5646.2010.00973.x&lt;/url&gt;&lt;/related-urls&gt;&lt;pdf-urls&gt;&lt;url&gt;C:\Users\sfinlay\Documents\ReadCube Media\Evolution 2010 Harmon LJ.pdf&lt;/url&gt;&lt;/pdf-urls&gt;&lt;/urls&gt;&lt;electronic-resource-num&gt;10.1111/j.1558-5646.2010.00973.x&lt;/electronic-resource-num&gt;&lt;remote-database-name&gt;READCUBE&lt;/remote-database-name&gt;&lt;/record&gt;&lt;/Cite&gt;&lt;/EndNote&gt;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1" w:tooltip="Harmon, 2010 #292" w:history="1">
        <w:r w:rsidR="00E0051F">
          <w:rPr>
            <w:noProof/>
          </w:rPr>
          <w:t>Harmon and Glor, 2010</w:t>
        </w:r>
      </w:hyperlink>
      <w:r>
        <w:rPr>
          <w:noProof/>
        </w:rPr>
        <w:t>)</w:t>
      </w:r>
      <w:r>
        <w:fldChar w:fldCharType="end"/>
      </w:r>
      <w:r w:rsidR="00A521EE">
        <w:t>)</w:t>
      </w:r>
    </w:p>
    <w:p w:rsidR="00A521EE" w:rsidRDefault="00A521EE" w:rsidP="00E839E2">
      <w:pPr>
        <w:pStyle w:val="ListParagraph"/>
        <w:numPr>
          <w:ilvl w:val="0"/>
          <w:numId w:val="4"/>
        </w:numPr>
      </w:pPr>
      <w:r>
        <w:t>Compare distances to expected differences under a null model of traits under BM</w:t>
      </w:r>
    </w:p>
    <w:p w:rsidR="00A521EE" w:rsidRDefault="00D02BC8" w:rsidP="008C4792">
      <w:pPr>
        <w:ind w:firstLine="720"/>
      </w:pPr>
      <w:r w:rsidRPr="008C4792">
        <w:rPr>
          <w:b/>
        </w:rPr>
        <w:t xml:space="preserve"> </w:t>
      </w:r>
      <w:r w:rsidR="008C4792" w:rsidRPr="008C4792">
        <w:rPr>
          <w:b/>
        </w:rPr>
        <w:t xml:space="preserve">(Intercontinental) community convergence </w:t>
      </w:r>
      <w:r w:rsidR="008C4792">
        <w:fldChar w:fldCharType="begin"/>
      </w:r>
      <w:r w:rsidR="008C4792">
        <w:instrText xml:space="preserve"> ADDIN EN.CITE &lt;EndNote&gt;&lt;Cite&gt;&lt;Author&gt;Moen&lt;/Author&gt;&lt;Year&gt;2013&lt;/Year&gt;&lt;RecNum&gt;277&lt;/RecNum&gt;&lt;DisplayText&gt;(Moen et al., 2013)&lt;/DisplayText&gt;&lt;record&gt;&lt;rec-number&gt;277&lt;/rec-number&gt;&lt;foreign-keys&gt;&lt;key app="EN" db-id="ff2dxwt2k2pwztea9ph5dzdapex2t2pwe9rd"&gt;277&lt;/key&gt;&lt;/foreign-keys&gt;&lt;ref-type name="Journal Article"&gt;17&lt;/ref-type&gt;&lt;contributors&gt;&lt;authors&gt;&lt;author&gt;Moen, D.,&lt;/author&gt;&lt;author&gt;Irschick, D.,&lt;/author&gt;&lt;author&gt;Wiens, J.,&lt;/author&gt;&lt;/authors&gt;&lt;/contributors&gt;&lt;auth-address&gt;Department of Ecology and Evolution, Stony Brook University, , 650 Life Sciences Building, Stony Brook, NY 11795-5245, USA, Center for Applied Mathematics, École Polytechnique, , UMR 7641 CNRS, Route de Saclay, 91128 Palaiseau Cedex, France, Department of Biology, 221 Morrill Science Center, University of Massachusetts, , Amherst, MA 01003, USA, Organismic and Evolutionary Biology Graduate Program, University of Massachusetts, , Amherst, MA 01003, USA, Department of Ecology and Evolutionary Biology, University of Arizona, , Tucson, AZ 85721-0088, USA.&lt;/auth-address&gt;&lt;titles&gt;&lt;title&gt;Evolutionary conservatism and convergence both lead to striking similarity in ecology, morphology and performance across continents in frogs&lt;/title&gt;&lt;secondary-title&gt;Proceedings of the Royal Society B: Biological Sciences&lt;/secondary-title&gt;&lt;/titles&gt;&lt;periodical&gt;&lt;full-title&gt;Proceedings of the Royal Society B: Biological Sciences&lt;/full-title&gt;&lt;/periodical&gt;&lt;pages&gt;20132156&lt;/pages&gt;&lt;volume&gt;280&lt;/volume&gt;&lt;number&gt;1773&lt;/number&gt;&lt;dates&gt;&lt;year&gt;2013&lt;/year&gt;&lt;/dates&gt;&lt;isbn&gt;0962-8452&lt;/isbn&gt;&lt;urls&gt;&lt;related-urls&gt;&lt;url&gt;http://dx.doi.org/10.1098/rspb.2013.2156&lt;/url&gt;&lt;/related-urls&gt;&lt;pdf-urls&gt;&lt;url&gt;C:\Users\sfinlay\Desktop\References\In Endnote\Read\Moen et al 2013 Proceedings. Convergence in frogs.pdf&lt;/url&gt;&lt;/pdf-urls&gt;&lt;/urls&gt;&lt;electronic-resource-num&gt;10.1098/rspb.2013.2156&lt;/electronic-resource-num&gt;&lt;remote-database-name&gt;READCUBE&lt;/remote-database-name&gt;&lt;/record&gt;&lt;/Cite&gt;&lt;/EndNote&gt;</w:instrText>
      </w:r>
      <w:r w:rsidR="008C4792">
        <w:fldChar w:fldCharType="separate"/>
      </w:r>
      <w:r w:rsidR="008C4792">
        <w:rPr>
          <w:noProof/>
        </w:rPr>
        <w:t>(</w:t>
      </w:r>
      <w:hyperlink w:anchor="_ENREF_21" w:tooltip="Moen, 2013 #277" w:history="1">
        <w:r w:rsidR="00E0051F">
          <w:rPr>
            <w:noProof/>
          </w:rPr>
          <w:t>Moen et al., 2013</w:t>
        </w:r>
      </w:hyperlink>
      <w:r w:rsidR="008C4792">
        <w:rPr>
          <w:noProof/>
        </w:rPr>
        <w:t>)</w:t>
      </w:r>
      <w:r w:rsidR="008C4792">
        <w:fldChar w:fldCharType="end"/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Two reasons for species from different regions to have similar traits; convergent evolution vs. ecologically conservative dispersal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Ecological, morphological and performance convergence</w:t>
      </w:r>
      <w:r w:rsidR="00D25EC9">
        <w:t xml:space="preserve"> (detailed frog data)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Phylogenetic MANOVA on PC scores for morphology and performance to test their associations with particular habitats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 for conservatism</w:t>
      </w:r>
    </w:p>
    <w:p w:rsidR="008C4792" w:rsidRDefault="008C4792" w:rsidP="00E839E2">
      <w:pPr>
        <w:pStyle w:val="ListParagraph"/>
        <w:numPr>
          <w:ilvl w:val="0"/>
          <w:numId w:val="4"/>
        </w:numPr>
      </w:pPr>
      <w:r>
        <w:t>Tested</w:t>
      </w:r>
      <w:r w:rsidR="00A75912">
        <w:t xml:space="preserve"> for effects of previous history – requires that you identify a focal group with ancestral ecology – so not directly applicable for me</w:t>
      </w:r>
    </w:p>
    <w:p w:rsidR="00A75912" w:rsidRDefault="00A75912" w:rsidP="00E839E2">
      <w:pPr>
        <w:pStyle w:val="ListParagraph"/>
        <w:numPr>
          <w:ilvl w:val="0"/>
          <w:numId w:val="4"/>
        </w:numPr>
      </w:pPr>
      <w:r>
        <w:t>Convergence is shorter distance between two groups sharing the same microhabitat than between two groups that are closely related</w:t>
      </w:r>
    </w:p>
    <w:p w:rsidR="00D25EC9" w:rsidRDefault="00D25EC9" w:rsidP="00D25EC9">
      <w:pPr>
        <w:ind w:firstLine="720"/>
      </w:pPr>
      <w:r w:rsidRPr="00D25EC9">
        <w:rPr>
          <w:b/>
        </w:rPr>
        <w:t>(Intercontinental) community convergence</w:t>
      </w:r>
      <w:r>
        <w:t xml:space="preserve"> </w:t>
      </w:r>
      <w:r>
        <w:fldChar w:fldCharType="begin"/>
      </w:r>
      <w:r>
        <w:instrText xml:space="preserve"> ADDIN EN.CITE &lt;EndNote&gt;&lt;Cite&gt;&lt;Author&gt;Segar&lt;/Author&gt;&lt;Year&gt;2013&lt;/Year&gt;&lt;RecNum&gt;275&lt;/RecNum&gt;&lt;DisplayText&gt;(Segar et al., 2013)&lt;/DisplayText&gt;&lt;record&gt;&lt;rec-number&gt;275&lt;/rec-number&gt;&lt;foreign-keys&gt;&lt;key app="EN" db-id="ff2dxwt2k2pwztea9ph5dzdapex2t2pwe9rd"&gt;275&lt;/key&gt;&lt;/foreign-keys&gt;&lt;ref-type name="Journal Article"&gt;17&lt;/ref-type&gt;&lt;contributors&gt;&lt;authors&gt;&lt;author&gt;Segar, S.,&lt;/author&gt;&lt;author&gt;Pereira, R.,&lt;/author&gt;&lt;author&gt;Compton, S.,&lt;/author&gt;&lt;author&gt;Cook, J.,&lt;/author&gt;&lt;/authors&gt;&lt;/contributors&gt;&lt;auth-address&gt;School of Biological Sciences, University of Reading, Whiteknights, Reading, RG6 6AS, UK; Faculty of Science, University of South Bohemia, Branišovská 31, 370 05, České Budějovice, Czech Republic.&lt;/auth-address&gt;&lt;titles&gt;&lt;title&gt;Convergent structure of multitrophic communities over three continents&lt;/title&gt;&lt;secondary-title&gt;Ecology letters&lt;/secondary-title&gt;&lt;/titles&gt;&lt;periodical&gt;&lt;full-title&gt;Ecology Letters&lt;/full-title&gt;&lt;/periodical&gt;&lt;pages&gt;1436-1445&lt;/pages&gt;&lt;volume&gt;16&lt;/volume&gt;&lt;dates&gt;&lt;year&gt;2013&lt;/year&gt;&lt;/dates&gt;&lt;isbn&gt;1461-023X&lt;/isbn&gt;&lt;urls&gt;&lt;related-urls&gt;&lt;url&gt;http://dx.doi.org/10.1111/ele.12183&lt;/url&gt;&lt;/related-urls&gt;&lt;pdf-urls&gt;&lt;url&gt;C:\Users\sfinlay\Documents\ReadCube Media\Ecol Lett 2013 Segar ST.pdf&lt;/url&gt;&lt;/pdf-urls&gt;&lt;/urls&gt;&lt;electronic-resource-num&gt;10.1111/ele.12183&lt;/electronic-resource-num&gt;&lt;remote-database-name&gt;READCUBE&lt;/remote-database-name&gt;&lt;/record&gt;&lt;/Cite&gt;&lt;/EndNote&gt;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7" w:tooltip="Segar, 2013 #275" w:history="1">
        <w:r w:rsidR="00E0051F">
          <w:rPr>
            <w:noProof/>
          </w:rPr>
          <w:t>Segar et al., 2013</w:t>
        </w:r>
      </w:hyperlink>
      <w:r>
        <w:rPr>
          <w:noProof/>
        </w:rPr>
        <w:t>)</w:t>
      </w:r>
      <w:r>
        <w:fldChar w:fldCharType="end"/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Specific wasp/fig system; three hypotheses to explain community structure – inheritance, convergence and constraint.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Each hypothesis has makes specific predictions about the relative roles of ecology and phylogeny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lastRenderedPageBreak/>
        <w:t>Clustered species into functional guilds and estimated ecological distance (not applicable for me)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Tested for phylogenetic niche conservatism</w:t>
      </w:r>
    </w:p>
    <w:p w:rsidR="00D25EC9" w:rsidRDefault="00D25EC9" w:rsidP="00E839E2">
      <w:pPr>
        <w:pStyle w:val="ListParagraph"/>
        <w:numPr>
          <w:ilvl w:val="0"/>
          <w:numId w:val="4"/>
        </w:numPr>
      </w:pPr>
      <w:r>
        <w:t>Phylogenetic eigenvector regression to quantify the relative contributions of ecological role and phylogeny to community structure</w:t>
      </w:r>
    </w:p>
    <w:p w:rsidR="00D25EC9" w:rsidRDefault="00D25EC9" w:rsidP="00E839E2">
      <w:pPr>
        <w:pStyle w:val="ListParagraph"/>
        <w:numPr>
          <w:ilvl w:val="0"/>
          <w:numId w:val="4"/>
        </w:numPr>
        <w:rPr>
          <w:ins w:id="9" w:author="Administrator" w:date="2014-04-29T14:34:00Z"/>
        </w:rPr>
      </w:pPr>
      <w:r>
        <w:t>New index; proportion of phylogenetic distance/proportion of ecological distance occupied by each species pair. Pairs within the 95% quantile are examples of phylogenetic&gt;&gt;ecological distance and therefore ecologically convergent species</w:t>
      </w:r>
    </w:p>
    <w:p w:rsidR="00E0051F" w:rsidRDefault="00E0051F" w:rsidP="00E0051F">
      <w:pPr>
        <w:ind w:left="720"/>
      </w:pPr>
      <w:r>
        <w:t xml:space="preserve"> </w:t>
      </w:r>
      <w:r>
        <w:fldChar w:fldCharType="begin"/>
      </w:r>
      <w:r>
        <w:instrText xml:space="preserve"> ADDIN EN.CITE &lt;EndNote&gt;&lt;Cite&gt;&lt;Author&gt;Burd&lt;/Author&gt;&lt;Year&gt;2014&lt;/Year&gt;&lt;RecNum&gt;335&lt;/RecNum&gt;&lt;DisplayText&gt;(Burd et al., 2014)&lt;/DisplayText&gt;&lt;record&gt;&lt;rec-number&gt;335&lt;/rec-number&gt;&lt;foreign-keys&gt;&lt;key app="EN" db-id="ff2dxwt2k2pwztea9ph5dzdapex2t2pwe9rd"&gt;335&lt;/key&gt;&lt;/foreign-keys&gt;&lt;ref-type name="Journal Article"&gt;17&lt;/ref-type&gt;&lt;contributors&gt;&lt;authors&gt;&lt;author&gt;Burd, M.,&lt;/author&gt;&lt;author&gt;Stayton, C.t.,&lt;/author&gt;&lt;author&gt;Shrestha, M.,&lt;/author&gt;&lt;author&gt;Dyer, A.G.,&lt;/author&gt;&lt;/authors&gt;&lt;/contributors&gt;&lt;titles&gt;&lt;title&gt;Distinctive convergence in Australian floral colours seen through the eyes of Australian birds&lt;/title&gt;&lt;secondary-title&gt;Proceedings of the Royal Society B: Biological Sciences&lt;/secondary-title&gt;&lt;/titles&gt;&lt;periodical&gt;&lt;full-title&gt;Proceedings of the Royal Society B: Biological Sciences&lt;/full-title&gt;&lt;/periodical&gt;&lt;pages&gt;20132862&lt;/pages&gt;&lt;volume&gt;281&lt;/volume&gt;&lt;number&gt;1781&lt;/number&gt;&lt;dates&gt;&lt;year&gt;2014&lt;/year&gt;&lt;/dates&gt;&lt;isbn&gt;0962-8452&lt;/isbn&gt;&lt;urls&gt;&lt;related-urls&gt;&lt;url&gt;http://dx.doi.org/10.1098/rspb.2013.2862&lt;/url&gt;&lt;/related-urls&gt;&lt;pdf-urls&gt;&lt;url&gt;C:\Users\sfinlay\Documents\ReadCube Media\Proc Biol Sci 2014 Burd M.pdf&lt;/url&gt;&lt;/pdf-urls&gt;&lt;/urls&gt;&lt;electronic-resource-num&gt;10.1098/rspb.2013.2862&lt;/electronic-resource-num&gt;&lt;remote-database-name&gt;READCUBE&lt;/remote-database-name&gt;&lt;/record&gt;&lt;/Cite&gt;&lt;/EndNote&gt;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" w:tooltip="Burd, 2014 #335" w:history="1">
        <w:r>
          <w:rPr>
            <w:noProof/>
          </w:rPr>
          <w:t>Burd et al., 2014</w:t>
        </w:r>
      </w:hyperlink>
      <w:r>
        <w:rPr>
          <w:noProof/>
        </w:rPr>
        <w:t>)</w:t>
      </w:r>
      <w:r>
        <w:fldChar w:fldCharType="end"/>
      </w:r>
    </w:p>
    <w:p w:rsidR="003D46B7" w:rsidRPr="003D46B7" w:rsidRDefault="003D46B7" w:rsidP="003D46B7">
      <w:pPr>
        <w:rPr>
          <w:b/>
        </w:rPr>
      </w:pPr>
      <w:r w:rsidRPr="003D46B7">
        <w:rPr>
          <w:b/>
        </w:rPr>
        <w:t>Discussion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Variety of methods reflecting increased interest in quantifying convergence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>Importance of expanding and developing approaches to non-traditional study groups</w:t>
      </w:r>
    </w:p>
    <w:p w:rsidR="003D46B7" w:rsidRDefault="003D46B7" w:rsidP="003D46B7">
      <w:pPr>
        <w:pStyle w:val="ListParagraph"/>
        <w:numPr>
          <w:ilvl w:val="0"/>
          <w:numId w:val="4"/>
        </w:numPr>
      </w:pPr>
      <w:r>
        <w:t xml:space="preserve">Make a comparison table with method, data required, </w:t>
      </w:r>
      <w:proofErr w:type="gramStart"/>
      <w:r>
        <w:t>suitability</w:t>
      </w:r>
      <w:proofErr w:type="gramEnd"/>
      <w:r>
        <w:t xml:space="preserve"> for different questions?</w:t>
      </w:r>
    </w:p>
    <w:p w:rsidR="00A75912" w:rsidRDefault="00A75912" w:rsidP="00A75912"/>
    <w:p w:rsidR="00D66A00" w:rsidRPr="00D66A00" w:rsidRDefault="00D66A00" w:rsidP="00D66A00">
      <w:pPr>
        <w:rPr>
          <w:b/>
        </w:rPr>
      </w:pPr>
      <w:r w:rsidRPr="00D66A00">
        <w:rPr>
          <w:b/>
        </w:rPr>
        <w:t>References</w:t>
      </w:r>
      <w:r w:rsidR="00954B4C">
        <w:rPr>
          <w:b/>
        </w:rPr>
        <w:t xml:space="preserve"> </w:t>
      </w:r>
    </w:p>
    <w:p w:rsidR="00E0051F" w:rsidRPr="00E0051F" w:rsidRDefault="00D66A00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0" w:name="_ENREF_1"/>
      <w:r w:rsidR="00E0051F" w:rsidRPr="00E0051F">
        <w:rPr>
          <w:rFonts w:ascii="Calibri" w:hAnsi="Calibri"/>
          <w:noProof/>
        </w:rPr>
        <w:t xml:space="preserve">Alvarado-Cárdenas, L. O., Martínez-Meyer, E., Feria, T. P., Eguiarte, L. E., Hernández, H. M., Midgley, G. &amp; Olson, M. E. 2013. To converge or not to converge in environmental space: testing for similar environments between analogous succulent plants of North America and Africa. </w:t>
      </w:r>
      <w:r w:rsidR="00E0051F" w:rsidRPr="00E0051F">
        <w:rPr>
          <w:rFonts w:ascii="Calibri" w:hAnsi="Calibri"/>
          <w:i/>
          <w:noProof/>
        </w:rPr>
        <w:t>Annals of botany,</w:t>
      </w:r>
      <w:r w:rsidR="00E0051F" w:rsidRPr="00E0051F">
        <w:rPr>
          <w:rFonts w:ascii="Calibri" w:hAnsi="Calibri"/>
          <w:noProof/>
        </w:rPr>
        <w:t xml:space="preserve"> 111</w:t>
      </w:r>
      <w:r w:rsidR="00E0051F" w:rsidRPr="00E0051F">
        <w:rPr>
          <w:rFonts w:ascii="Calibri" w:hAnsi="Calibri"/>
          <w:b/>
          <w:noProof/>
        </w:rPr>
        <w:t>,</w:t>
      </w:r>
      <w:r w:rsidR="00E0051F" w:rsidRPr="00E0051F">
        <w:rPr>
          <w:rFonts w:ascii="Calibri" w:hAnsi="Calibri"/>
          <w:noProof/>
        </w:rPr>
        <w:t xml:space="preserve"> 1125-1138.</w:t>
      </w:r>
      <w:bookmarkEnd w:id="1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2"/>
      <w:r w:rsidRPr="00E0051F">
        <w:rPr>
          <w:rFonts w:ascii="Calibri" w:hAnsi="Calibri"/>
          <w:noProof/>
        </w:rPr>
        <w:t xml:space="preserve">Ben-Moshe, A., Dayan, T. &amp; Simberloff, D. 2001. Convergence in morphological patterns and community organization between Old and New World rodent guilds. </w:t>
      </w:r>
      <w:r w:rsidRPr="00E0051F">
        <w:rPr>
          <w:rFonts w:ascii="Calibri" w:hAnsi="Calibri"/>
          <w:i/>
          <w:noProof/>
        </w:rPr>
        <w:t>The American naturalist,</w:t>
      </w:r>
      <w:r w:rsidRPr="00E0051F">
        <w:rPr>
          <w:rFonts w:ascii="Calibri" w:hAnsi="Calibri"/>
          <w:noProof/>
        </w:rPr>
        <w:t xml:space="preserve"> 158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484-495.</w:t>
      </w:r>
      <w:bookmarkEnd w:id="1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3"/>
      <w:r w:rsidRPr="00E0051F">
        <w:rPr>
          <w:rFonts w:ascii="Calibri" w:hAnsi="Calibri"/>
          <w:noProof/>
        </w:rPr>
        <w:t xml:space="preserve">Bernal, D., Dickson, K., Shadwick, R. &amp; Graham, J. 2001. Review: Analysis of the evolutionary convergence for high performance swimming in lamnid sharks and tunas. </w:t>
      </w:r>
      <w:r w:rsidRPr="00E0051F">
        <w:rPr>
          <w:rFonts w:ascii="Calibri" w:hAnsi="Calibri"/>
          <w:i/>
          <w:noProof/>
        </w:rPr>
        <w:t>Comparative biochemistry and physiology. Part A, Molecular &amp; integrative physiology,</w:t>
      </w:r>
      <w:r w:rsidRPr="00E0051F">
        <w:rPr>
          <w:rFonts w:ascii="Calibri" w:hAnsi="Calibri"/>
          <w:noProof/>
        </w:rPr>
        <w:t xml:space="preserve"> 129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695-726.</w:t>
      </w:r>
      <w:bookmarkEnd w:id="1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4"/>
      <w:r w:rsidRPr="00E0051F">
        <w:rPr>
          <w:rFonts w:ascii="Calibri" w:hAnsi="Calibri"/>
          <w:noProof/>
        </w:rPr>
        <w:t xml:space="preserve">Blount, Z. D., Borland, C. Z. &amp; Lenski, R. E. 2008. Historical contingency and the evolution of a key innovation in an experimental population of </w:t>
      </w:r>
      <w:r w:rsidRPr="00E0051F">
        <w:rPr>
          <w:rFonts w:ascii="Calibri" w:hAnsi="Calibri"/>
          <w:i/>
          <w:noProof/>
        </w:rPr>
        <w:t>Escherichia coli</w:t>
      </w:r>
      <w:r w:rsidRPr="00E0051F">
        <w:rPr>
          <w:rFonts w:ascii="Calibri" w:hAnsi="Calibri"/>
          <w:noProof/>
        </w:rPr>
        <w:t xml:space="preserve">. </w:t>
      </w:r>
      <w:r w:rsidRPr="00E0051F">
        <w:rPr>
          <w:rFonts w:ascii="Calibri" w:hAnsi="Calibri"/>
          <w:i/>
          <w:noProof/>
        </w:rPr>
        <w:t xml:space="preserve">Proceedings of the National Academy of Sciences </w:t>
      </w:r>
      <w:r w:rsidRPr="00E0051F">
        <w:rPr>
          <w:rFonts w:ascii="Calibri" w:hAnsi="Calibri"/>
          <w:noProof/>
        </w:rPr>
        <w:t>105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7899-7906.</w:t>
      </w:r>
      <w:bookmarkEnd w:id="1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5"/>
      <w:r w:rsidRPr="00E0051F">
        <w:rPr>
          <w:rFonts w:ascii="Calibri" w:hAnsi="Calibri"/>
          <w:noProof/>
        </w:rPr>
        <w:t xml:space="preserve">Burd, M., Stayton, C. t., Shrestha, M. &amp; Dyer, A. G. 2014. Distinctive convergence in Australian floral colours seen through the eyes of Australian birds.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20132862.</w:t>
      </w:r>
      <w:bookmarkEnd w:id="1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6"/>
      <w:r w:rsidRPr="00E0051F">
        <w:rPr>
          <w:rFonts w:ascii="Calibri" w:hAnsi="Calibri"/>
          <w:noProof/>
        </w:rPr>
        <w:t xml:space="preserve">Clark, V., Raxworthy, C., Rakotomalala, V., Sierwald, P. &amp; Fisher, B. 2005. Convergent evolution of chemical defense in poison frogs and arthropod prey between Madagascar and the Neotropics. </w:t>
      </w:r>
      <w:r w:rsidRPr="00E0051F">
        <w:rPr>
          <w:rFonts w:ascii="Calibri" w:hAnsi="Calibri"/>
          <w:i/>
          <w:noProof/>
        </w:rPr>
        <w:t>Proceedings of the National Academy of Sciences of the United States of America,</w:t>
      </w:r>
      <w:r w:rsidRPr="00E0051F">
        <w:rPr>
          <w:rFonts w:ascii="Calibri" w:hAnsi="Calibri"/>
          <w:noProof/>
        </w:rPr>
        <w:t xml:space="preserve"> 102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11617-11622.</w:t>
      </w:r>
      <w:bookmarkEnd w:id="1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7"/>
      <w:r w:rsidRPr="00E0051F">
        <w:rPr>
          <w:rFonts w:ascii="Calibri" w:hAnsi="Calibri"/>
          <w:noProof/>
        </w:rPr>
        <w:t xml:space="preserve">Conway-Morris, S. 2006. Evolutionary convergence.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7.</w:t>
      </w:r>
      <w:bookmarkEnd w:id="1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8"/>
      <w:r w:rsidRPr="00E0051F">
        <w:rPr>
          <w:rFonts w:ascii="Calibri" w:hAnsi="Calibri"/>
          <w:noProof/>
        </w:rPr>
        <w:t xml:space="preserve">Donley, J., Sepulveda, C., Konstantinidis, P., Gemballa, S. &amp; Shadwick, R. 2004. Convergent evolution in mechanical design of lamnid sharks and tunas.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429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61-65.</w:t>
      </w:r>
      <w:bookmarkEnd w:id="1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9"/>
      <w:r w:rsidRPr="00E0051F">
        <w:rPr>
          <w:rFonts w:ascii="Calibri" w:hAnsi="Calibri"/>
          <w:noProof/>
        </w:rPr>
        <w:t xml:space="preserve">Elias, M., Gompert, Z., Jiggins, C. &amp; Willmott, K. 2008. Mutualistic interactions drive ecological niche convergence in a diverse butterfly community. </w:t>
      </w:r>
      <w:r w:rsidRPr="00E0051F">
        <w:rPr>
          <w:rFonts w:ascii="Calibri" w:hAnsi="Calibri"/>
          <w:i/>
          <w:noProof/>
        </w:rPr>
        <w:t>PLoS biology,</w:t>
      </w:r>
      <w:r w:rsidRPr="00E0051F">
        <w:rPr>
          <w:rFonts w:ascii="Calibri" w:hAnsi="Calibri"/>
          <w:noProof/>
        </w:rPr>
        <w:t xml:space="preserve"> 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2642-2649.</w:t>
      </w:r>
      <w:bookmarkEnd w:id="1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0"/>
      <w:r w:rsidRPr="00E0051F">
        <w:rPr>
          <w:rFonts w:ascii="Calibri" w:hAnsi="Calibri"/>
          <w:noProof/>
        </w:rPr>
        <w:t xml:space="preserve">Fleischer, R., James, H. &amp; Olson, S. 2008. Convergent evolution of Hawaiian and Australo-Pacific honeyeaters from distant songbird ancestors.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18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1927-1931.</w:t>
      </w:r>
      <w:bookmarkEnd w:id="1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0" w:name="_ENREF_11"/>
      <w:r w:rsidRPr="00E0051F">
        <w:rPr>
          <w:rFonts w:ascii="Calibri" w:hAnsi="Calibri"/>
          <w:noProof/>
        </w:rPr>
        <w:t xml:space="preserve">Harmon, L. J. &amp; Glor, R. E. 2010. Poor statistical performance of the Mantel test in phylogenetic comparative analyses.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2173-2178.</w:t>
      </w:r>
      <w:bookmarkEnd w:id="2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12"/>
      <w:r w:rsidRPr="00E0051F">
        <w:rPr>
          <w:rFonts w:ascii="Calibri" w:hAnsi="Calibri"/>
          <w:noProof/>
        </w:rPr>
        <w:lastRenderedPageBreak/>
        <w:t xml:space="preserve">Harmon, L. J., Kolbe, J. J., Cheverud, J. M. &amp; Losos, J. B. 2005. Convergence and the multidimensional niche.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59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409-421.</w:t>
      </w:r>
      <w:bookmarkEnd w:id="2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13"/>
      <w:r w:rsidRPr="00E0051F">
        <w:rPr>
          <w:rFonts w:ascii="Calibri" w:hAnsi="Calibri"/>
          <w:noProof/>
        </w:rPr>
        <w:t xml:space="preserve">Ingram, T., Mahler, L. D. &amp; Hansen, T. 2013. SURFACE: detecting convergent evolution from comparative data by fitting Ornstein-Uhlenbeck models with stepwise Akaike Information Criterion. </w:t>
      </w:r>
      <w:r w:rsidRPr="00E0051F">
        <w:rPr>
          <w:rFonts w:ascii="Calibri" w:hAnsi="Calibri"/>
          <w:i/>
          <w:noProof/>
        </w:rPr>
        <w:t>Methods in Ecology and Evolution,</w:t>
      </w:r>
      <w:r w:rsidRPr="00E0051F">
        <w:rPr>
          <w:rFonts w:ascii="Calibri" w:hAnsi="Calibri"/>
          <w:noProof/>
        </w:rPr>
        <w:t xml:space="preserve"> 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416-425.</w:t>
      </w:r>
      <w:bookmarkEnd w:id="2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14"/>
      <w:r w:rsidRPr="00E0051F">
        <w:rPr>
          <w:rFonts w:ascii="Calibri" w:hAnsi="Calibri"/>
          <w:noProof/>
        </w:rPr>
        <w:t xml:space="preserve">Jones, F., Grabherr, M., Chan, Y., Russell, P., Mauceli, E., Johnson, J., Swofford, R., Pirun, M., Zody, M., White, S., Birney, E., Searle, S., Schmutz, J., Grimwood, J., Dickson, M., Myers, R., Miller, C., Summers, B., Knecht, A., Brady, S., Zhang, H., Pollen, A., Howes, T., Amemiya, C., Broad Institute Genome Sequencing, P., Whole Genome Assembly, T., Baldwin, J., Bloom, T., Jaffe, D., Nicol, R., Wilkinson, J., Lander, E., Di Palma, F., Lindblad-Toh, K. &amp; Kingsley, D. 2012. The genomic basis of adaptive evolution in threespine sticklebacks. </w:t>
      </w:r>
      <w:r w:rsidRPr="00E0051F">
        <w:rPr>
          <w:rFonts w:ascii="Calibri" w:hAnsi="Calibri"/>
          <w:i/>
          <w:noProof/>
        </w:rPr>
        <w:t>Nature,</w:t>
      </w:r>
      <w:r w:rsidRPr="00E0051F">
        <w:rPr>
          <w:rFonts w:ascii="Calibri" w:hAnsi="Calibri"/>
          <w:noProof/>
        </w:rPr>
        <w:t xml:space="preserve"> 484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55-61.</w:t>
      </w:r>
      <w:bookmarkEnd w:id="2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15"/>
      <w:r w:rsidRPr="00E0051F">
        <w:rPr>
          <w:rFonts w:ascii="Calibri" w:hAnsi="Calibri"/>
          <w:noProof/>
        </w:rPr>
        <w:t xml:space="preserve">Jones, G. &amp; Holderied, M. 2007. Bat echolocation calls: adaptation and convergent evolution. </w:t>
      </w:r>
      <w:r w:rsidRPr="00E0051F">
        <w:rPr>
          <w:rFonts w:ascii="Calibri" w:hAnsi="Calibri"/>
          <w:i/>
          <w:noProof/>
        </w:rPr>
        <w:t>Proceedings. Biological sciences / The Royal Society,</w:t>
      </w:r>
      <w:r w:rsidRPr="00E0051F">
        <w:rPr>
          <w:rFonts w:ascii="Calibri" w:hAnsi="Calibri"/>
          <w:noProof/>
        </w:rPr>
        <w:t xml:space="preserve"> 274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905-912.</w:t>
      </w:r>
      <w:bookmarkEnd w:id="2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16"/>
      <w:r w:rsidRPr="00E0051F">
        <w:rPr>
          <w:rFonts w:ascii="Calibri" w:hAnsi="Calibri"/>
          <w:noProof/>
        </w:rPr>
        <w:t xml:space="preserve">Kawahara, A. &amp; Rubinoff, D. 2013. Convergent evolution of morphology and habitat use in the explosive Hawaiian fancy case caterpillar radiation. </w:t>
      </w:r>
      <w:r w:rsidRPr="00E0051F">
        <w:rPr>
          <w:rFonts w:ascii="Calibri" w:hAnsi="Calibri"/>
          <w:i/>
          <w:noProof/>
        </w:rPr>
        <w:t>Journal of evolutionary biology,</w:t>
      </w:r>
      <w:r w:rsidRPr="00E0051F">
        <w:rPr>
          <w:rFonts w:ascii="Calibri" w:hAnsi="Calibri"/>
          <w:noProof/>
        </w:rPr>
        <w:t xml:space="preserve"> 26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1763-1773.</w:t>
      </w:r>
      <w:bookmarkEnd w:id="2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17"/>
      <w:r w:rsidRPr="00E0051F">
        <w:rPr>
          <w:rFonts w:ascii="Calibri" w:hAnsi="Calibri"/>
          <w:noProof/>
        </w:rPr>
        <w:t xml:space="preserve">Leal, M., Knox, A. K. &amp; Losos, J. B. 2002. Lack of convergence in aquatic </w:t>
      </w:r>
      <w:r w:rsidRPr="00E0051F">
        <w:rPr>
          <w:rFonts w:ascii="Calibri" w:hAnsi="Calibri"/>
          <w:i/>
          <w:noProof/>
        </w:rPr>
        <w:t>Anolis</w:t>
      </w:r>
      <w:r w:rsidRPr="00E0051F">
        <w:rPr>
          <w:rFonts w:ascii="Calibri" w:hAnsi="Calibri"/>
          <w:noProof/>
        </w:rPr>
        <w:t xml:space="preserve">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56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785-791.</w:t>
      </w:r>
      <w:bookmarkEnd w:id="2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18"/>
      <w:r w:rsidRPr="00E0051F">
        <w:rPr>
          <w:rFonts w:ascii="Calibri" w:hAnsi="Calibri"/>
          <w:noProof/>
        </w:rPr>
        <w:t xml:space="preserve">Losos, J. B. 2011. Convergence, adaptation and constraint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65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1827-1840.</w:t>
      </w:r>
      <w:bookmarkEnd w:id="2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19"/>
      <w:r w:rsidRPr="00E0051F">
        <w:rPr>
          <w:rFonts w:ascii="Calibri" w:hAnsi="Calibri"/>
          <w:noProof/>
        </w:rPr>
        <w:t xml:space="preserve">Mahler, D. L., Ingram, T., Revell, L. &amp; Losos, J. B. 2013. Exceptional convergence on the macroevolutionary landscape in island lizard radiations. </w:t>
      </w:r>
      <w:r w:rsidRPr="00E0051F">
        <w:rPr>
          <w:rFonts w:ascii="Calibri" w:hAnsi="Calibri"/>
          <w:i/>
          <w:noProof/>
        </w:rPr>
        <w:t>Science,</w:t>
      </w:r>
      <w:r w:rsidRPr="00E0051F">
        <w:rPr>
          <w:rFonts w:ascii="Calibri" w:hAnsi="Calibri"/>
          <w:noProof/>
        </w:rPr>
        <w:t xml:space="preserve"> 341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292-295.</w:t>
      </w:r>
      <w:bookmarkEnd w:id="2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20"/>
      <w:r w:rsidRPr="00E0051F">
        <w:rPr>
          <w:rFonts w:ascii="Calibri" w:hAnsi="Calibri"/>
          <w:noProof/>
        </w:rPr>
        <w:t xml:space="preserve">Melville, J., Harmon, L. J. &amp; Losos, J. B. 2006. Intercontinental community convergence of ecology and morphology in desert lizards.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273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557-563.</w:t>
      </w:r>
      <w:bookmarkEnd w:id="2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0" w:name="_ENREF_21"/>
      <w:r w:rsidRPr="00E0051F">
        <w:rPr>
          <w:rFonts w:ascii="Calibri" w:hAnsi="Calibri"/>
          <w:noProof/>
        </w:rPr>
        <w:t xml:space="preserve">Moen, D., Irschick, D. &amp; Wiens, J. 2013. Evolutionary conservatism and convergence both lead to striking similarity in ecology, morphology and performance across continents in frogs. </w:t>
      </w:r>
      <w:r w:rsidRPr="00E0051F">
        <w:rPr>
          <w:rFonts w:ascii="Calibri" w:hAnsi="Calibri"/>
          <w:i/>
          <w:noProof/>
        </w:rPr>
        <w:t>Proceedings of the Royal Society B: Biological Sciences,</w:t>
      </w:r>
      <w:r w:rsidRPr="00E0051F">
        <w:rPr>
          <w:rFonts w:ascii="Calibri" w:hAnsi="Calibri"/>
          <w:noProof/>
        </w:rPr>
        <w:t xml:space="preserve"> 280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20132156.</w:t>
      </w:r>
      <w:bookmarkEnd w:id="30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1" w:name="_ENREF_22"/>
      <w:r w:rsidRPr="00E0051F">
        <w:rPr>
          <w:rFonts w:ascii="Calibri" w:hAnsi="Calibri"/>
          <w:noProof/>
        </w:rPr>
        <w:t xml:space="preserve">Muschick, M., Indermaur, A. &amp; Salzburger, W. 2012. Convergent evolution within an adaptive radiation of cichlid fishes. </w:t>
      </w:r>
      <w:r w:rsidRPr="00E0051F">
        <w:rPr>
          <w:rFonts w:ascii="Calibri" w:hAnsi="Calibri"/>
          <w:i/>
          <w:noProof/>
        </w:rPr>
        <w:t>Current Biology,</w:t>
      </w:r>
      <w:r w:rsidRPr="00E0051F">
        <w:rPr>
          <w:rFonts w:ascii="Calibri" w:hAnsi="Calibri"/>
          <w:noProof/>
        </w:rPr>
        <w:t xml:space="preserve"> 22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1-7.</w:t>
      </w:r>
      <w:bookmarkEnd w:id="31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2" w:name="_ENREF_23"/>
      <w:r w:rsidRPr="00E0051F">
        <w:rPr>
          <w:rFonts w:ascii="Calibri" w:hAnsi="Calibri"/>
          <w:noProof/>
        </w:rPr>
        <w:t>Ojeda, R. A., Borghi, C. E., Diaz, G. B., Giannoni, S. M., Mares, M. A. &amp; Braun, J. K. 1999. Evolutionary convergence of the highly adapted desert rodent</w:t>
      </w:r>
      <w:r w:rsidRPr="00E0051F">
        <w:rPr>
          <w:rFonts w:ascii="Calibri" w:hAnsi="Calibri"/>
          <w:i/>
          <w:noProof/>
        </w:rPr>
        <w:t xml:space="preserve"> Tympanoctomys barrerae</w:t>
      </w:r>
      <w:r w:rsidRPr="00E0051F">
        <w:rPr>
          <w:rFonts w:ascii="Calibri" w:hAnsi="Calibri"/>
          <w:noProof/>
        </w:rPr>
        <w:t xml:space="preserve"> (Octodontidae). </w:t>
      </w:r>
      <w:r w:rsidRPr="00E0051F">
        <w:rPr>
          <w:rFonts w:ascii="Calibri" w:hAnsi="Calibri"/>
          <w:i/>
          <w:noProof/>
        </w:rPr>
        <w:t>Journal of Arid Environments,</w:t>
      </w:r>
      <w:r w:rsidRPr="00E0051F">
        <w:rPr>
          <w:rFonts w:ascii="Calibri" w:hAnsi="Calibri"/>
          <w:noProof/>
        </w:rPr>
        <w:t xml:space="preserve"> 41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443-452.</w:t>
      </w:r>
      <w:bookmarkEnd w:id="32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3" w:name="_ENREF_24"/>
      <w:r w:rsidRPr="00E0051F">
        <w:rPr>
          <w:rFonts w:ascii="Calibri" w:hAnsi="Calibri"/>
          <w:noProof/>
        </w:rPr>
        <w:t xml:space="preserve">Parker, J., Tsagkogeorga, G., Cotton, J. A., Liu, Y., Provero, P., Stupka, E. &amp; Rossiter, S. J. 2013. Genome-wide signatures of convergent evolution in echolocating mammals. </w:t>
      </w:r>
      <w:r w:rsidRPr="00E0051F">
        <w:rPr>
          <w:rFonts w:ascii="Calibri" w:hAnsi="Calibri"/>
          <w:i/>
          <w:noProof/>
        </w:rPr>
        <w:t>Nature</w:t>
      </w:r>
      <w:r w:rsidRPr="00E0051F">
        <w:rPr>
          <w:rFonts w:ascii="Calibri" w:hAnsi="Calibri"/>
          <w:noProof/>
        </w:rPr>
        <w:t>.</w:t>
      </w:r>
      <w:bookmarkEnd w:id="33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4" w:name="_ENREF_25"/>
      <w:r w:rsidRPr="00E0051F">
        <w:rPr>
          <w:rFonts w:ascii="Calibri" w:hAnsi="Calibri"/>
          <w:noProof/>
        </w:rPr>
        <w:t xml:space="preserve">Revell, L. J., Johnson, M. A., Schulte, J. A., Kolbe, J. J. &amp; Losos, J. B. 2007. A phylogenetic test for adaptive convergence in rock-dwelling lizards.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2898-2912.</w:t>
      </w:r>
      <w:bookmarkEnd w:id="34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5" w:name="_ENREF_26"/>
      <w:r w:rsidRPr="00E0051F">
        <w:rPr>
          <w:rFonts w:ascii="Calibri" w:hAnsi="Calibri"/>
          <w:noProof/>
        </w:rPr>
        <w:t xml:space="preserve">Scheffer, M. &amp; van Nes, E. H. 2006. Self-organized similarity, the evolutionary emergence of groups of similar species. </w:t>
      </w:r>
      <w:r w:rsidRPr="00E0051F">
        <w:rPr>
          <w:rFonts w:ascii="Calibri" w:hAnsi="Calibri"/>
          <w:i/>
          <w:noProof/>
        </w:rPr>
        <w:t>Proceedings of the National Academy of Sciences,</w:t>
      </w:r>
      <w:r w:rsidRPr="00E0051F">
        <w:rPr>
          <w:rFonts w:ascii="Calibri" w:hAnsi="Calibri"/>
          <w:noProof/>
        </w:rPr>
        <w:t xml:space="preserve"> 103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6230-6235.</w:t>
      </w:r>
      <w:bookmarkEnd w:id="35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6" w:name="_ENREF_27"/>
      <w:r w:rsidRPr="00E0051F">
        <w:rPr>
          <w:rFonts w:ascii="Calibri" w:hAnsi="Calibri"/>
          <w:noProof/>
        </w:rPr>
        <w:t xml:space="preserve">Segar, S., Pereira, R., Compton, S. &amp; Cook, J. 2013. Convergent structure of multitrophic communities over three continents. </w:t>
      </w:r>
      <w:r w:rsidRPr="00E0051F">
        <w:rPr>
          <w:rFonts w:ascii="Calibri" w:hAnsi="Calibri"/>
          <w:i/>
          <w:noProof/>
        </w:rPr>
        <w:t>Ecology letters,</w:t>
      </w:r>
      <w:r w:rsidRPr="00E0051F">
        <w:rPr>
          <w:rFonts w:ascii="Calibri" w:hAnsi="Calibri"/>
          <w:noProof/>
        </w:rPr>
        <w:t xml:space="preserve"> 16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1436-1445.</w:t>
      </w:r>
      <w:bookmarkEnd w:id="36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7" w:name="_ENREF_28"/>
      <w:r w:rsidRPr="00E0051F">
        <w:rPr>
          <w:rFonts w:ascii="Calibri" w:hAnsi="Calibri"/>
          <w:noProof/>
        </w:rPr>
        <w:t xml:space="preserve">Stayton, C. T. 2005. Morphological evolution of the lizard skull: a geometric morphometrics survey. </w:t>
      </w:r>
      <w:r w:rsidRPr="00E0051F">
        <w:rPr>
          <w:rFonts w:ascii="Calibri" w:hAnsi="Calibri"/>
          <w:i/>
          <w:noProof/>
        </w:rPr>
        <w:t>Journal of morphology,</w:t>
      </w:r>
      <w:r w:rsidRPr="00E0051F">
        <w:rPr>
          <w:rFonts w:ascii="Calibri" w:hAnsi="Calibri"/>
          <w:noProof/>
        </w:rPr>
        <w:t xml:space="preserve"> 263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47-59.</w:t>
      </w:r>
      <w:bookmarkEnd w:id="37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8" w:name="_ENREF_29"/>
      <w:r w:rsidRPr="00E0051F">
        <w:rPr>
          <w:rFonts w:ascii="Calibri" w:hAnsi="Calibri"/>
          <w:noProof/>
        </w:rPr>
        <w:t xml:space="preserve">Stayton, C. T. 2006. Testing hypotheses of convergence with multivariate data: morphological and functional convergence among herbivorous lizards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60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824-841.</w:t>
      </w:r>
      <w:bookmarkEnd w:id="38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9" w:name="_ENREF_30"/>
      <w:r w:rsidRPr="00E0051F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E0051F">
        <w:rPr>
          <w:rFonts w:ascii="Calibri" w:hAnsi="Calibri"/>
          <w:i/>
          <w:noProof/>
        </w:rPr>
        <w:t>Journal of Theoretical Biology,</w:t>
      </w:r>
      <w:r w:rsidRPr="00E0051F">
        <w:rPr>
          <w:rFonts w:ascii="Calibri" w:hAnsi="Calibri"/>
          <w:noProof/>
        </w:rPr>
        <w:t xml:space="preserve"> 252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1-14.</w:t>
      </w:r>
      <w:bookmarkEnd w:id="39"/>
    </w:p>
    <w:p w:rsidR="00E0051F" w:rsidRPr="00E0051F" w:rsidRDefault="00E0051F" w:rsidP="00E0051F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0" w:name="_ENREF_31"/>
      <w:r w:rsidRPr="00E0051F">
        <w:rPr>
          <w:rFonts w:ascii="Calibri" w:hAnsi="Calibri"/>
          <w:noProof/>
        </w:rPr>
        <w:t xml:space="preserve">Tseng, Z. 2013. Testing adaptive hypotheses of convergence with functional landscapes: a case study of bone-cracking hypercarnivores. </w:t>
      </w:r>
      <w:r w:rsidRPr="00E0051F">
        <w:rPr>
          <w:rFonts w:ascii="Calibri" w:hAnsi="Calibri"/>
          <w:i/>
          <w:noProof/>
        </w:rPr>
        <w:t>PloS one,</w:t>
      </w:r>
      <w:r w:rsidRPr="00E0051F">
        <w:rPr>
          <w:rFonts w:ascii="Calibri" w:hAnsi="Calibri"/>
          <w:noProof/>
        </w:rPr>
        <w:t xml:space="preserve"> 8.</w:t>
      </w:r>
      <w:bookmarkEnd w:id="40"/>
    </w:p>
    <w:p w:rsidR="00E0051F" w:rsidRPr="00E0051F" w:rsidRDefault="00E0051F" w:rsidP="00E0051F">
      <w:pPr>
        <w:spacing w:line="240" w:lineRule="auto"/>
        <w:ind w:left="720" w:hanging="720"/>
        <w:rPr>
          <w:rFonts w:ascii="Calibri" w:hAnsi="Calibri"/>
          <w:noProof/>
        </w:rPr>
      </w:pPr>
      <w:bookmarkStart w:id="41" w:name="_ENREF_32"/>
      <w:r w:rsidRPr="00E0051F">
        <w:rPr>
          <w:rFonts w:ascii="Calibri" w:hAnsi="Calibri"/>
          <w:noProof/>
        </w:rPr>
        <w:t xml:space="preserve">Wroe, S. &amp; Milne, N. 2007. Convergence and remarkably consistent constraint in the evolution of carnivore skull shape. </w:t>
      </w:r>
      <w:r w:rsidRPr="00E0051F">
        <w:rPr>
          <w:rFonts w:ascii="Calibri" w:hAnsi="Calibri"/>
          <w:i/>
          <w:noProof/>
        </w:rPr>
        <w:t>Evolution,</w:t>
      </w:r>
      <w:r w:rsidRPr="00E0051F">
        <w:rPr>
          <w:rFonts w:ascii="Calibri" w:hAnsi="Calibri"/>
          <w:noProof/>
        </w:rPr>
        <w:t xml:space="preserve"> 61</w:t>
      </w:r>
      <w:r w:rsidRPr="00E0051F">
        <w:rPr>
          <w:rFonts w:ascii="Calibri" w:hAnsi="Calibri"/>
          <w:b/>
          <w:noProof/>
        </w:rPr>
        <w:t>,</w:t>
      </w:r>
      <w:r w:rsidRPr="00E0051F">
        <w:rPr>
          <w:rFonts w:ascii="Calibri" w:hAnsi="Calibri"/>
          <w:noProof/>
        </w:rPr>
        <w:t xml:space="preserve"> 1251-1260.</w:t>
      </w:r>
      <w:bookmarkEnd w:id="41"/>
    </w:p>
    <w:p w:rsidR="00E0051F" w:rsidRDefault="00E0051F" w:rsidP="00E0051F">
      <w:pPr>
        <w:spacing w:line="240" w:lineRule="auto"/>
        <w:rPr>
          <w:rFonts w:ascii="Calibri" w:hAnsi="Calibri"/>
          <w:noProof/>
        </w:rPr>
      </w:pPr>
    </w:p>
    <w:p w:rsidR="00D66A00" w:rsidRDefault="00D66A00">
      <w:r>
        <w:lastRenderedPageBreak/>
        <w:fldChar w:fldCharType="end"/>
      </w:r>
    </w:p>
    <w:sectPr w:rsidR="00D6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0DF"/>
    <w:multiLevelType w:val="hybridMultilevel"/>
    <w:tmpl w:val="54AE29B8"/>
    <w:lvl w:ilvl="0" w:tplc="7B306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6645"/>
    <w:multiLevelType w:val="hybridMultilevel"/>
    <w:tmpl w:val="F6E2CFC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B6587"/>
    <w:multiLevelType w:val="hybridMultilevel"/>
    <w:tmpl w:val="0584032C"/>
    <w:lvl w:ilvl="0" w:tplc="1C16DF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56B8F"/>
    <w:multiLevelType w:val="hybridMultilevel"/>
    <w:tmpl w:val="2BCEF4B8"/>
    <w:lvl w:ilvl="0" w:tplc="CBE22E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BA4BAA"/>
    <w:multiLevelType w:val="hybridMultilevel"/>
    <w:tmpl w:val="73B09E9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77A57"/>
    <w:multiLevelType w:val="hybridMultilevel"/>
    <w:tmpl w:val="E2E62B70"/>
    <w:lvl w:ilvl="0" w:tplc="A198D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45D4E"/>
    <w:multiLevelType w:val="hybridMultilevel"/>
    <w:tmpl w:val="0A5E05B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5548"/>
    <w:multiLevelType w:val="hybridMultilevel"/>
    <w:tmpl w:val="19C63C1E"/>
    <w:lvl w:ilvl="0" w:tplc="C8D883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0A02"/>
    <w:multiLevelType w:val="hybridMultilevel"/>
    <w:tmpl w:val="35E63606"/>
    <w:lvl w:ilvl="0" w:tplc="56D23E3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D596F"/>
    <w:multiLevelType w:val="hybridMultilevel"/>
    <w:tmpl w:val="64E4E47E"/>
    <w:lvl w:ilvl="0" w:tplc="AB9047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10&lt;/item&gt;&lt;item&gt;18&lt;/item&gt;&lt;item&gt;20&lt;/item&gt;&lt;item&gt;22&lt;/item&gt;&lt;item&gt;24&lt;/item&gt;&lt;item&gt;25&lt;/item&gt;&lt;item&gt;27&lt;/item&gt;&lt;item&gt;96&lt;/item&gt;&lt;item&gt;147&lt;/item&gt;&lt;item&gt;243&lt;/item&gt;&lt;item&gt;250&lt;/item&gt;&lt;item&gt;251&lt;/item&gt;&lt;item&gt;252&lt;/item&gt;&lt;item&gt;253&lt;/item&gt;&lt;item&gt;257&lt;/item&gt;&lt;item&gt;258&lt;/item&gt;&lt;item&gt;259&lt;/item&gt;&lt;item&gt;261&lt;/item&gt;&lt;item&gt;262&lt;/item&gt;&lt;item&gt;275&lt;/item&gt;&lt;item&gt;277&lt;/item&gt;&lt;item&gt;279&lt;/item&gt;&lt;item&gt;280&lt;/item&gt;&lt;item&gt;281&lt;/item&gt;&lt;item&gt;282&lt;/item&gt;&lt;item&gt;283&lt;/item&gt;&lt;item&gt;284&lt;/item&gt;&lt;item&gt;286&lt;/item&gt;&lt;item&gt;287&lt;/item&gt;&lt;item&gt;288&lt;/item&gt;&lt;item&gt;292&lt;/item&gt;&lt;item&gt;335&lt;/item&gt;&lt;/record-ids&gt;&lt;/item&gt;&lt;/Libraries&gt;"/>
  </w:docVars>
  <w:rsids>
    <w:rsidRoot w:val="00D66A00"/>
    <w:rsid w:val="000804CA"/>
    <w:rsid w:val="00181B78"/>
    <w:rsid w:val="00183E86"/>
    <w:rsid w:val="001D6DD2"/>
    <w:rsid w:val="002033A7"/>
    <w:rsid w:val="002148D2"/>
    <w:rsid w:val="0029416D"/>
    <w:rsid w:val="00304FFC"/>
    <w:rsid w:val="00312040"/>
    <w:rsid w:val="003A341E"/>
    <w:rsid w:val="003D46B7"/>
    <w:rsid w:val="00411194"/>
    <w:rsid w:val="00432173"/>
    <w:rsid w:val="00466EFF"/>
    <w:rsid w:val="005104C7"/>
    <w:rsid w:val="00524CC5"/>
    <w:rsid w:val="00573E6F"/>
    <w:rsid w:val="005938CF"/>
    <w:rsid w:val="006136A0"/>
    <w:rsid w:val="0062627A"/>
    <w:rsid w:val="00654948"/>
    <w:rsid w:val="00655092"/>
    <w:rsid w:val="00662D4B"/>
    <w:rsid w:val="008524D8"/>
    <w:rsid w:val="0087692F"/>
    <w:rsid w:val="008B0FB6"/>
    <w:rsid w:val="008C4792"/>
    <w:rsid w:val="008E5343"/>
    <w:rsid w:val="00954B4C"/>
    <w:rsid w:val="00966E1C"/>
    <w:rsid w:val="00A24465"/>
    <w:rsid w:val="00A521EE"/>
    <w:rsid w:val="00A641AD"/>
    <w:rsid w:val="00A75912"/>
    <w:rsid w:val="00B007BB"/>
    <w:rsid w:val="00B56C52"/>
    <w:rsid w:val="00B77A33"/>
    <w:rsid w:val="00B83A1C"/>
    <w:rsid w:val="00B86BFB"/>
    <w:rsid w:val="00C210C0"/>
    <w:rsid w:val="00CB5479"/>
    <w:rsid w:val="00CC0E6A"/>
    <w:rsid w:val="00CC36AE"/>
    <w:rsid w:val="00D02BC8"/>
    <w:rsid w:val="00D25EC9"/>
    <w:rsid w:val="00D66A00"/>
    <w:rsid w:val="00DB091C"/>
    <w:rsid w:val="00DB0B14"/>
    <w:rsid w:val="00DC0F17"/>
    <w:rsid w:val="00E0051F"/>
    <w:rsid w:val="00E839E2"/>
    <w:rsid w:val="00EC5D60"/>
    <w:rsid w:val="00ED3771"/>
    <w:rsid w:val="00F22F90"/>
    <w:rsid w:val="00FA54F3"/>
    <w:rsid w:val="00FA7B8C"/>
    <w:rsid w:val="00FB742C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A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5597</Words>
  <Characters>31909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2013-12-10T09:52:00Z</dcterms:created>
  <dcterms:modified xsi:type="dcterms:W3CDTF">2014-09-23T10:14:00Z</dcterms:modified>
</cp:coreProperties>
</file>