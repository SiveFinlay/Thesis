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D60" w:rsidRDefault="00D66A00" w:rsidP="003D46B7">
      <w:pPr>
        <w:jc w:val="center"/>
        <w:rPr>
          <w:b/>
        </w:rPr>
      </w:pPr>
      <w:r w:rsidRPr="00D66A00">
        <w:rPr>
          <w:b/>
        </w:rPr>
        <w:t>Notes for a review paper</w:t>
      </w:r>
      <w:r w:rsidR="003D46B7">
        <w:rPr>
          <w:b/>
        </w:rPr>
        <w:t>/thesis chapter</w:t>
      </w:r>
      <w:r w:rsidRPr="00D66A00">
        <w:rPr>
          <w:b/>
        </w:rPr>
        <w:t xml:space="preserve"> on methods of measuring convergence</w:t>
      </w:r>
    </w:p>
    <w:p w:rsidR="00654948" w:rsidRDefault="00654948" w:rsidP="003D46B7">
      <w:pPr>
        <w:rPr>
          <w:ins w:id="0" w:author="Administrator" w:date="2014-04-16T12:13:00Z"/>
        </w:rPr>
      </w:pPr>
      <w:ins w:id="1" w:author="Administrator" w:date="2014-04-16T12:13:00Z">
        <w:r>
          <w:t>Comments come from Natalie’s written notes on a printed copy when we were in Madagascar, April 2014</w:t>
        </w:r>
      </w:ins>
    </w:p>
    <w:p w:rsidR="00654948" w:rsidRDefault="00654948" w:rsidP="003D46B7">
      <w:pPr>
        <w:rPr>
          <w:ins w:id="2" w:author="Administrator" w:date="2014-04-16T12:10:00Z"/>
        </w:rPr>
      </w:pPr>
      <w:ins w:id="3" w:author="Administrator" w:date="2014-04-16T12:10:00Z">
        <w:r>
          <w:t>Write this as a chapter and then consider a paper sometime in the future</w:t>
        </w:r>
      </w:ins>
    </w:p>
    <w:p w:rsidR="003D46B7" w:rsidRDefault="003D46B7" w:rsidP="003D46B7">
      <w:r w:rsidRPr="003D46B7">
        <w:t>Currently</w:t>
      </w:r>
      <w:r>
        <w:t xml:space="preserve"> this is</w:t>
      </w:r>
      <w:r w:rsidRPr="003D46B7">
        <w:t xml:space="preserve"> a review/summary of methods without testing or comparing methods on my own data</w:t>
      </w:r>
      <w:r>
        <w:t>.</w:t>
      </w:r>
    </w:p>
    <w:p w:rsidR="003D46B7" w:rsidRPr="003D46B7" w:rsidRDefault="003D46B7" w:rsidP="003D46B7">
      <w:r>
        <w:t>The selling point would be that it’s a combined summary of current methods of measuring convergence.</w:t>
      </w:r>
    </w:p>
    <w:p w:rsidR="003D46B7" w:rsidRPr="003D46B7" w:rsidRDefault="003D46B7" w:rsidP="003D46B7">
      <w:pPr>
        <w:rPr>
          <w:b/>
        </w:rPr>
      </w:pPr>
      <w:r w:rsidRPr="003D46B7">
        <w:rPr>
          <w:b/>
        </w:rPr>
        <w:t>Introduction</w:t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 xml:space="preserve">Common pattern, historical interest, repeatability of evolution </w:t>
      </w:r>
      <w:r>
        <w:fldChar w:fldCharType="begin"/>
      </w:r>
      <w:r>
        <w:instrText xml:space="preserve"> ADDIN EN.CITE &lt;EndNote&gt;&lt;Cite&gt;&lt;Author&gt;Blount&lt;/Author&gt;&lt;Year&gt;2008&lt;/Year&gt;&lt;RecNum&gt;288&lt;/RecNum&gt;&lt;Prefix&gt;cf. &lt;/Prefix&gt;&lt;DisplayText&gt;(cf. Blount et al., 2008)&lt;/DisplayText&gt;&lt;record&gt;&lt;rec-number&gt;288&lt;/rec-number&gt;&lt;foreign-keys&gt;&lt;key app="EN" db-id="ff2dxwt2k2pwztea9ph5dzdapex2t2pwe9rd"&gt;288&lt;/key&gt;&lt;/foreign-keys&gt;&lt;ref-type name="Journal Article"&gt;17&lt;/ref-type&gt;&lt;contributors&gt;&lt;authors&gt;&lt;author&gt;Blount, Z.D.,&lt;/author&gt;&lt;author&gt;Borland, C.Z.,&lt;/author&gt;&lt;author&gt;Lenski, R.E.,&lt;/author&gt;&lt;/authors&gt;&lt;/contributors&gt;&lt;titles&gt;&lt;title&gt;&lt;style face="normal" font="default" size="100%"&gt;Historical contingency and the evolution of a key innovation in an experimental population of &lt;/style&gt;&lt;style face="italic" font="default" size="100%"&gt;Escherichia coli&lt;/style&gt;&lt;/title&gt;&lt;secondary-title&gt;Proceedings of the National Academy of Sciences &lt;/secondary-title&gt;&lt;/titles&gt;&lt;periodical&gt;&lt;full-title&gt;Proceedings of the National Academy of Sciences&lt;/full-title&gt;&lt;/periodical&gt;&lt;pages&gt;7899-7906&lt;/pages&gt;&lt;volume&gt;105&lt;/volume&gt;&lt;number&gt;23&lt;/number&gt;&lt;dates&gt;&lt;year&gt;2008&lt;/year&gt;&lt;/dates&gt;&lt;urls&gt;&lt;pdf-urls&gt;&lt;url&gt;C:\Users\sfinlay\Google Drive\SS_Evolution_2013\2008, PNAS, Blount et al.pdf&lt;/url&gt;&lt;/pdf-urls&gt;&lt;/urls&gt;&lt;remote-database-name&gt;READCUBE&lt;/remote-database-name&gt;&lt;/record&gt;&lt;/Cite&gt;&lt;/EndNote&gt;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4" w:tooltip="Blount, 2008 #288" w:history="1">
        <w:r w:rsidR="00E0051F">
          <w:rPr>
            <w:noProof/>
          </w:rPr>
          <w:t>cf. Blount et al., 2008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 xml:space="preserve">General/conceptual papers on convergence </w:t>
      </w:r>
      <w:r>
        <w:fldChar w:fldCharType="begin">
          <w:fldData xml:space="preserve">PEVuZE5vdGU+PENpdGU+PEF1dGhvcj5Mb3NvczwvQXV0aG9yPjxZZWFyPjIwMTE8L1llYXI+PFJl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</w:fldData>
        </w:fldChar>
      </w:r>
      <w:r w:rsidR="00E0051F">
        <w:instrText xml:space="preserve"> ADDIN EN.CITE </w:instrText>
      </w:r>
      <w:r w:rsidR="00E0051F">
        <w:fldChar w:fldCharType="begin">
          <w:fldData xml:space="preserve">PEVuZE5vdGU+PENpdGU+PEF1dGhvcj5Mb3NvczwvQXV0aG9yPjxZZWFyPjIwMTE8L1llYXI+PFJl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</w:fldData>
        </w:fldChar>
      </w:r>
      <w:r w:rsidR="00E0051F">
        <w:instrText xml:space="preserve"> ADDIN EN.CITE.DATA </w:instrText>
      </w:r>
      <w:r w:rsidR="00E0051F">
        <w:fldChar w:fldCharType="end"/>
      </w:r>
      <w:r>
        <w:fldChar w:fldCharType="separate"/>
      </w:r>
      <w:r>
        <w:rPr>
          <w:noProof/>
        </w:rPr>
        <w:t>(</w:t>
      </w:r>
      <w:hyperlink w:anchor="_ENREF_18" w:tooltip="Losos, 2011 #22" w:history="1">
        <w:r w:rsidR="00E0051F">
          <w:rPr>
            <w:noProof/>
          </w:rPr>
          <w:t>Losos, 2011</w:t>
        </w:r>
      </w:hyperlink>
      <w:r>
        <w:rPr>
          <w:noProof/>
        </w:rPr>
        <w:t xml:space="preserve">, </w:t>
      </w:r>
      <w:hyperlink w:anchor="_ENREF_7" w:tooltip="Conway-Morris, 2006 #261" w:history="1">
        <w:r w:rsidR="00E0051F">
          <w:rPr>
            <w:noProof/>
          </w:rPr>
          <w:t>Conway-Morris, 2006</w:t>
        </w:r>
      </w:hyperlink>
      <w:r>
        <w:rPr>
          <w:noProof/>
        </w:rPr>
        <w:t xml:space="preserve">, </w:t>
      </w:r>
      <w:hyperlink w:anchor="_ENREF_26" w:tooltip="Scheffer, 2006 #286" w:history="1">
        <w:r w:rsidR="00E0051F">
          <w:rPr>
            <w:noProof/>
          </w:rPr>
          <w:t>Scheffer and van Nes, 2006</w:t>
        </w:r>
      </w:hyperlink>
      <w:r>
        <w:rPr>
          <w:noProof/>
        </w:rPr>
        <w:t>)</w:t>
      </w:r>
      <w:r>
        <w:fldChar w:fldCharType="end"/>
      </w:r>
      <w:r>
        <w:t xml:space="preserve"> historical contingency </w:t>
      </w:r>
      <w:r>
        <w:fldChar w:fldCharType="begin"/>
      </w:r>
      <w:r>
        <w:instrText xml:space="preserve"> ADDIN EN.CITE &lt;EndNote&gt;&lt;Cite&gt;&lt;Author&gt;Blount&lt;/Author&gt;&lt;Year&gt;2008&lt;/Year&gt;&lt;RecNum&gt;288&lt;/RecNum&gt;&lt;DisplayText&gt;(Blount et al., 2008)&lt;/DisplayText&gt;&lt;record&gt;&lt;rec-number&gt;288&lt;/rec-number&gt;&lt;foreign-keys&gt;&lt;key app="EN" db-id="ff2dxwt2k2pwztea9ph5dzdapex2t2pwe9rd"&gt;288&lt;/key&gt;&lt;/foreign-keys&gt;&lt;ref-type name="Journal Article"&gt;17&lt;/ref-type&gt;&lt;contributors&gt;&lt;authors&gt;&lt;author&gt;Blount, Z.D.,&lt;/author&gt;&lt;author&gt;Borland, C.Z.,&lt;/author&gt;&lt;author&gt;Lenski, R.E.,&lt;/author&gt;&lt;/authors&gt;&lt;/contributors&gt;&lt;titles&gt;&lt;title&gt;&lt;style face="normal" font="default" size="100%"&gt;Historical contingency and the evolution of a key innovation in an experimental population of &lt;/style&gt;&lt;style face="italic" font="default" size="100%"&gt;Escherichia coli&lt;/style&gt;&lt;/title&gt;&lt;secondary-title&gt;Proceedings of the National Academy of Sciences &lt;/secondary-title&gt;&lt;/titles&gt;&lt;periodical&gt;&lt;full-title&gt;Proceedings of the National Academy of Sciences&lt;/full-title&gt;&lt;/periodical&gt;&lt;pages&gt;7899-7906&lt;/pages&gt;&lt;volume&gt;105&lt;/volume&gt;&lt;number&gt;23&lt;/number&gt;&lt;dates&gt;&lt;year&gt;2008&lt;/year&gt;&lt;/dates&gt;&lt;urls&gt;&lt;pdf-urls&gt;&lt;url&gt;C:\Users\sfinlay\Google Drive\SS_Evolution_2013\2008, PNAS, Blount et al.pdf&lt;/url&gt;&lt;/pdf-urls&gt;&lt;/urls&gt;&lt;remote-database-name&gt;READCUBE&lt;/remote-database-name&gt;&lt;/record&gt;&lt;/Cite&gt;&lt;/EndNote&gt;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4" w:tooltip="Blount, 2008 #288" w:history="1">
        <w:r w:rsidR="00E0051F">
          <w:rPr>
            <w:noProof/>
          </w:rPr>
          <w:t>Blount et al., 2008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 xml:space="preserve">Historically (and some current studies) are generally qualitative but increased interest and importance of quantitative approaches, especially since </w:t>
      </w:r>
      <w:r>
        <w:fldChar w:fldCharType="begin"/>
      </w:r>
      <w:r>
        <w:instrText xml:space="preserve"> ADDIN EN.CITE &lt;EndNote&gt;&lt;Cite&gt;&lt;Author&gt;Stayton&lt;/Author&gt;&lt;Year&gt;2008&lt;/Year&gt;&lt;RecNum&gt;24&lt;/RecNum&gt;&lt;DisplayText&gt;(Stayton, 2008)&lt;/DisplayText&gt;&lt;record&gt;&lt;rec-number&gt;24&lt;/rec-number&gt;&lt;foreign-keys&gt;&lt;key app="EN" db-id="ff2dxwt2k2pwztea9ph5dzdapex2t2pwe9rd"&gt;24&lt;/key&gt;&lt;/foreign-keys&gt;&lt;ref-type name="Journal Article"&gt;17&lt;/ref-type&gt;&lt;contributors&gt;&lt;authors&gt;&lt;author&gt;Stayton, C.T., &lt;/author&gt;&lt;/authors&gt;&lt;/contributors&gt;&lt;titles&gt;&lt;title&gt;Is convergence surprising? An examination of the frequency of convergence in simulated datasets&lt;/title&gt;&lt;secondary-title&gt;Journal of Theoretical Biology&lt;/secondary-title&gt;&lt;short-title&gt;J. Theor. Biol.&lt;/short-title&gt;&lt;/titles&gt;&lt;periodical&gt;&lt;full-title&gt;Journal of Theoretical Biology&lt;/full-title&gt;&lt;/periodical&gt;&lt;pages&gt;1-14&lt;/pages&gt;&lt;volume&gt;252&lt;/volume&gt;&lt;number&gt;1&lt;/number&gt;&lt;keywords&gt;&lt;keyword&gt;Brownian motion&lt;/keyword&gt;&lt;keyword&gt;Convergent evolution&lt;/keyword&gt;&lt;keyword&gt;Evolutionary simulations&lt;/keyword&gt;&lt;keyword&gt;Quantitative data&lt;/keyword&gt;&lt;keyword&gt;QVI&lt;/keyword&gt;&lt;/keywords&gt;&lt;dates&gt;&lt;year&gt;2008&lt;/year&gt;&lt;/dates&gt;&lt;isbn&gt;0022-5193&lt;/isbn&gt;&lt;urls&gt;&lt;related-urls&gt;&lt;url&gt;http://www.sciencedirect.com/science/article/pii/S0022519308000209&lt;/url&gt;&lt;/related-urls&gt;&lt;/urls&gt;&lt;electronic-resource-num&gt;10.1016/j.jtbi.2008.01.008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30" w:tooltip="Stayton, 2008 #24" w:history="1">
        <w:r w:rsidR="00E0051F">
          <w:rPr>
            <w:noProof/>
          </w:rPr>
          <w:t>Stayton, 2008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 xml:space="preserve">Distinction between describing patterns of convergence and interest in their adaptive significance </w:t>
      </w:r>
      <w:r>
        <w:fldChar w:fldCharType="begin">
          <w:fldData xml:space="preserve">PEVuZE5vdGU+PENpdGU+PEF1dGhvcj5Uc2VuZzwvQXV0aG9yPjxZZWFyPjIwMTM8L1llYXI+PFJl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PEVuZE5vdGU+PENpdGU+PEF1dGhvcj5Uc2VuZzwvQXV0aG9yPjxZZWFyPjIwMTM8L1llYXI+PFJl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31" w:tooltip="Tseng, 2013 #243" w:history="1">
        <w:r w:rsidR="00E0051F">
          <w:rPr>
            <w:noProof/>
          </w:rPr>
          <w:t>Tseng, 2013</w:t>
        </w:r>
      </w:hyperlink>
      <w:r>
        <w:rPr>
          <w:noProof/>
        </w:rPr>
        <w:t xml:space="preserve">, </w:t>
      </w:r>
      <w:hyperlink w:anchor="_ENREF_21" w:tooltip="Moen, 2013 #277" w:history="1">
        <w:r w:rsidR="00E0051F">
          <w:rPr>
            <w:noProof/>
          </w:rPr>
          <w:t>Moen et al., 2013</w:t>
        </w:r>
      </w:hyperlink>
      <w:r>
        <w:rPr>
          <w:noProof/>
        </w:rPr>
        <w:t xml:space="preserve">, </w:t>
      </w:r>
      <w:hyperlink w:anchor="_ENREF_9" w:tooltip="Elias, 2008 #283" w:history="1">
        <w:r w:rsidR="00E0051F">
          <w:rPr>
            <w:noProof/>
          </w:rPr>
          <w:t>Elias et al., 2008</w:t>
        </w:r>
      </w:hyperlink>
      <w:r>
        <w:rPr>
          <w:noProof/>
        </w:rPr>
        <w:t xml:space="preserve">, </w:t>
      </w:r>
      <w:hyperlink w:anchor="_ENREF_15" w:tooltip="Jones, 2007 #284" w:history="1">
        <w:r w:rsidR="00E0051F">
          <w:rPr>
            <w:noProof/>
          </w:rPr>
          <w:t>Jones and Holderied, 2007</w:t>
        </w:r>
      </w:hyperlink>
      <w:r>
        <w:rPr>
          <w:noProof/>
        </w:rPr>
        <w:t xml:space="preserve">, </w:t>
      </w:r>
      <w:hyperlink w:anchor="_ENREF_6" w:tooltip="Clark, 2005 #282" w:history="1">
        <w:r w:rsidR="00E0051F">
          <w:rPr>
            <w:noProof/>
          </w:rPr>
          <w:t>Clark et al., 2005</w:t>
        </w:r>
      </w:hyperlink>
      <w:r>
        <w:rPr>
          <w:noProof/>
        </w:rPr>
        <w:t xml:space="preserve">, </w:t>
      </w:r>
      <w:hyperlink w:anchor="_ENREF_8" w:tooltip="Donley, 2004 #279" w:history="1">
        <w:r w:rsidR="00E0051F">
          <w:rPr>
            <w:noProof/>
          </w:rPr>
          <w:t>Donley et al., 2004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>Three main categories of convergence papers;</w:t>
      </w:r>
    </w:p>
    <w:p w:rsidR="003D46B7" w:rsidRDefault="003D46B7" w:rsidP="003D46B7">
      <w:pPr>
        <w:pStyle w:val="ListParagraph"/>
        <w:numPr>
          <w:ilvl w:val="0"/>
          <w:numId w:val="10"/>
        </w:numPr>
      </w:pPr>
      <w:r>
        <w:t xml:space="preserve">Papers which don’t specifically quantify convergence (there are lots more references which could be added here) </w:t>
      </w:r>
      <w:r>
        <w:fldChar w:fldCharType="begin">
          <w:fldData xml:space="preserve">PEVuZE5vdGU+PENpdGU+PEF1dGhvcj5MZWFsPC9BdXRob3I+PFllYXI+MjAwMjwvWWVhcj48UmVj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=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PEVuZE5vdGU+PENpdGU+PEF1dGhvcj5MZWFsPC9BdXRob3I+PFllYXI+MjAwMjwvWWVhcj48UmVj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=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17" w:tooltip="Leal, 2002 #18" w:history="1">
        <w:r w:rsidR="00E0051F">
          <w:rPr>
            <w:noProof/>
          </w:rPr>
          <w:t>Leal et al., 2002</w:t>
        </w:r>
      </w:hyperlink>
      <w:r>
        <w:rPr>
          <w:noProof/>
        </w:rPr>
        <w:t xml:space="preserve">, </w:t>
      </w:r>
      <w:hyperlink w:anchor="_ENREF_23" w:tooltip="Ojeda, 1999 #259" w:history="1">
        <w:r w:rsidR="00E0051F">
          <w:rPr>
            <w:noProof/>
          </w:rPr>
          <w:t>Ojeda et al., 1999</w:t>
        </w:r>
      </w:hyperlink>
      <w:r>
        <w:rPr>
          <w:noProof/>
        </w:rPr>
        <w:t xml:space="preserve">, </w:t>
      </w:r>
      <w:hyperlink w:anchor="_ENREF_2" w:tooltip="Ben-Moshe, 2001 #258" w:history="1">
        <w:r w:rsidR="00E0051F">
          <w:rPr>
            <w:noProof/>
          </w:rPr>
          <w:t>Ben-Moshe et al., 2001</w:t>
        </w:r>
      </w:hyperlink>
      <w:r>
        <w:rPr>
          <w:noProof/>
        </w:rPr>
        <w:t xml:space="preserve">, </w:t>
      </w:r>
      <w:hyperlink w:anchor="_ENREF_10" w:tooltip="Fleischer, 2008 #281" w:history="1">
        <w:r w:rsidR="00E0051F">
          <w:rPr>
            <w:noProof/>
          </w:rPr>
          <w:t>Fleischer et al., 2008</w:t>
        </w:r>
      </w:hyperlink>
      <w:r>
        <w:rPr>
          <w:noProof/>
        </w:rPr>
        <w:t>)</w:t>
      </w:r>
      <w:r>
        <w:fldChar w:fldCharType="end"/>
      </w:r>
      <w:r>
        <w:t xml:space="preserve"> including recent genomic convergence  </w:t>
      </w:r>
      <w:r>
        <w:fldChar w:fldCharType="begin">
          <w:fldData xml:space="preserve">PEVuZE5vdGU+PENpdGU+PEF1dGhvcj5QYXJrZXI8L0F1dGhvcj48WWVhcj4yMDEzPC9ZZWFyPjxS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</w:fldData>
        </w:fldChar>
      </w:r>
      <w:r>
        <w:instrText xml:space="preserve"> ADDIN EN.CITE </w:instrText>
      </w:r>
      <w:r>
        <w:fldChar w:fldCharType="begin">
          <w:fldData xml:space="preserve">PEVuZE5vdGU+PENpdGU+PEF1dGhvcj5QYXJrZXI8L0F1dGhvcj48WWVhcj4yMDEzPC9ZZWFyPjxS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24" w:tooltip="Parker, 2013 #262" w:history="1">
        <w:r w:rsidR="00E0051F">
          <w:rPr>
            <w:noProof/>
          </w:rPr>
          <w:t>Parker et al., 2013</w:t>
        </w:r>
      </w:hyperlink>
      <w:r>
        <w:rPr>
          <w:noProof/>
        </w:rPr>
        <w:t xml:space="preserve">, </w:t>
      </w:r>
      <w:hyperlink w:anchor="_ENREF_14" w:tooltip="Jones, 2012 #287" w:history="1">
        <w:r w:rsidR="00E0051F">
          <w:rPr>
            <w:noProof/>
          </w:rPr>
          <w:t>Jones et al., 2012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10"/>
        </w:numPr>
      </w:pPr>
      <w:r>
        <w:t xml:space="preserve">Papers which quantify convergence (usually using simulations); </w:t>
      </w:r>
      <w:r>
        <w:fldChar w:fldCharType="begin">
          <w:fldData xml:space="preserve">PEVuZE5vdGU+PENpdGU+PEF1dGhvcj5NdXNjaGljazwvQXV0aG9yPjxZZWFyPjIwMTI8L1llYXI+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PEVuZE5vdGU+PENpdGU+PEF1dGhvcj5NdXNjaGljazwvQXV0aG9yPjxZZWFyPjIwMTI8L1llYXI+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22" w:tooltip="Muschick, 2012 #96" w:history="1">
        <w:r w:rsidR="00E0051F">
          <w:rPr>
            <w:noProof/>
          </w:rPr>
          <w:t>Muschick et al., 2012</w:t>
        </w:r>
      </w:hyperlink>
      <w:r>
        <w:rPr>
          <w:noProof/>
        </w:rPr>
        <w:t xml:space="preserve">, </w:t>
      </w:r>
      <w:hyperlink w:anchor="_ENREF_30" w:tooltip="Stayton, 2008 #24" w:history="1">
        <w:r w:rsidR="00E0051F">
          <w:rPr>
            <w:noProof/>
          </w:rPr>
          <w:t>Stayton, 2008</w:t>
        </w:r>
      </w:hyperlink>
      <w:r>
        <w:rPr>
          <w:noProof/>
        </w:rPr>
        <w:t xml:space="preserve">, </w:t>
      </w:r>
      <w:hyperlink w:anchor="_ENREF_19" w:tooltip="Mahler, 2013 #250" w:history="1">
        <w:r w:rsidR="00E0051F">
          <w:rPr>
            <w:noProof/>
          </w:rPr>
          <w:t>Mahler et al., 2013</w:t>
        </w:r>
      </w:hyperlink>
      <w:r>
        <w:rPr>
          <w:noProof/>
        </w:rPr>
        <w:t xml:space="preserve">, </w:t>
      </w:r>
      <w:hyperlink w:anchor="_ENREF_13" w:tooltip="Ingram, 2013 #257" w:history="1">
        <w:r w:rsidR="00E0051F">
          <w:rPr>
            <w:noProof/>
          </w:rPr>
          <w:t>Ingram et al., 2013</w:t>
        </w:r>
      </w:hyperlink>
      <w:r>
        <w:rPr>
          <w:noProof/>
        </w:rPr>
        <w:t xml:space="preserve">, </w:t>
      </w:r>
      <w:hyperlink w:anchor="_ENREF_12" w:tooltip="Harmon, 2005 #27" w:history="1">
        <w:r w:rsidR="00E0051F">
          <w:rPr>
            <w:noProof/>
          </w:rPr>
          <w:t>Harmon et al., 2005</w:t>
        </w:r>
      </w:hyperlink>
      <w:r>
        <w:rPr>
          <w:noProof/>
        </w:rPr>
        <w:t xml:space="preserve">, </w:t>
      </w:r>
      <w:hyperlink w:anchor="_ENREF_21" w:tooltip="Moen, 2013 #277" w:history="1">
        <w:r w:rsidR="00E0051F">
          <w:rPr>
            <w:noProof/>
          </w:rPr>
          <w:t>Moen et al., 2013</w:t>
        </w:r>
      </w:hyperlink>
      <w:r>
        <w:rPr>
          <w:noProof/>
        </w:rPr>
        <w:t xml:space="preserve">, </w:t>
      </w:r>
      <w:hyperlink w:anchor="_ENREF_27" w:tooltip="Segar, 2013 #275" w:history="1">
        <w:r w:rsidR="00E0051F">
          <w:rPr>
            <w:noProof/>
          </w:rPr>
          <w:t>Segar et al., 2013</w:t>
        </w:r>
      </w:hyperlink>
      <w:r>
        <w:rPr>
          <w:noProof/>
        </w:rPr>
        <w:t xml:space="preserve">, </w:t>
      </w:r>
      <w:hyperlink w:anchor="_ENREF_1" w:tooltip="Alvarado-Cárdenas, 2013 #253" w:history="1">
        <w:r w:rsidR="00E0051F">
          <w:rPr>
            <w:noProof/>
          </w:rPr>
          <w:t>Alvarado-Cárdenas et al., 2013</w:t>
        </w:r>
      </w:hyperlink>
      <w:r>
        <w:rPr>
          <w:noProof/>
        </w:rPr>
        <w:t>)</w:t>
      </w:r>
      <w:r>
        <w:fldChar w:fldCharType="end"/>
      </w:r>
      <w:r>
        <w:t xml:space="preserve"> or via comparisons to other closely related species </w:t>
      </w:r>
      <w:r>
        <w:fldChar w:fldCharType="begin">
          <w:fldData xml:space="preserve">PEVuZE5vdGU+PENpdGU+PEF1dGhvcj5Eb25sZXk8L0F1dGhvcj48WWVhcj4yMDA0PC9ZZWFyPjxS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PEVuZE5vdGU+PENpdGU+PEF1dGhvcj5Eb25sZXk8L0F1dGhvcj48WWVhcj4yMDA0PC9ZZWFyPjxS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8" w:tooltip="Donley, 2004 #279" w:history="1">
        <w:r w:rsidR="00E0051F">
          <w:rPr>
            <w:noProof/>
          </w:rPr>
          <w:t>Donley et al., 2004</w:t>
        </w:r>
      </w:hyperlink>
      <w:r>
        <w:rPr>
          <w:noProof/>
        </w:rPr>
        <w:t xml:space="preserve">, </w:t>
      </w:r>
      <w:hyperlink w:anchor="_ENREF_14" w:tooltip="Jones, 2012 #287" w:history="1">
        <w:r w:rsidR="00E0051F">
          <w:rPr>
            <w:noProof/>
          </w:rPr>
          <w:t>Jones et al., 2012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10"/>
        </w:numPr>
      </w:pPr>
      <w:r>
        <w:t xml:space="preserve">Papers which fall somewhere in between; they don’t just look at patterns but don’t measure significance either </w:t>
      </w:r>
      <w:r>
        <w:fldChar w:fldCharType="begin">
          <w:fldData xml:space="preserve">PEVuZE5vdGU+PENpdGU+PEF1dGhvcj5Uc2VuZzwvQXV0aG9yPjxZZWFyPjIwMTM8L1llYXI+PFJl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PEVuZE5vdGU+PENpdGU+PEF1dGhvcj5Uc2VuZzwvQXV0aG9yPjxZZWFyPjIwMTM8L1llYXI+PFJl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31" w:tooltip="Tseng, 2013 #243" w:history="1">
        <w:r w:rsidR="00E0051F">
          <w:rPr>
            <w:noProof/>
          </w:rPr>
          <w:t>Tseng, 2013</w:t>
        </w:r>
      </w:hyperlink>
      <w:r>
        <w:rPr>
          <w:noProof/>
        </w:rPr>
        <w:t xml:space="preserve">, </w:t>
      </w:r>
      <w:hyperlink w:anchor="_ENREF_32" w:tooltip="Wroe, 2007 #147" w:history="1">
        <w:r w:rsidR="00E0051F">
          <w:rPr>
            <w:noProof/>
          </w:rPr>
          <w:t>Wroe and Milne, 2007</w:t>
        </w:r>
      </w:hyperlink>
      <w:r>
        <w:rPr>
          <w:noProof/>
        </w:rPr>
        <w:t xml:space="preserve">, </w:t>
      </w:r>
      <w:hyperlink w:anchor="_ENREF_15" w:tooltip="Jones, 2007 #284" w:history="1">
        <w:r w:rsidR="00E0051F">
          <w:rPr>
            <w:noProof/>
          </w:rPr>
          <w:t>Jones and Holderied, 2007</w:t>
        </w:r>
      </w:hyperlink>
      <w:r>
        <w:rPr>
          <w:noProof/>
        </w:rPr>
        <w:t xml:space="preserve">, </w:t>
      </w:r>
      <w:hyperlink w:anchor="_ENREF_3" w:tooltip="Bernal, 2001 #280" w:history="1">
        <w:r w:rsidR="00E0051F">
          <w:rPr>
            <w:noProof/>
          </w:rPr>
          <w:t>Bernal et al., 2001</w:t>
        </w:r>
      </w:hyperlink>
      <w:r>
        <w:rPr>
          <w:noProof/>
        </w:rPr>
        <w:t xml:space="preserve">, </w:t>
      </w:r>
      <w:hyperlink w:anchor="_ENREF_16" w:tooltip="Kawahara, 2013 #252" w:history="1">
        <w:r w:rsidR="00E0051F">
          <w:rPr>
            <w:noProof/>
          </w:rPr>
          <w:t>Kawahara and Rubinoff, 2013</w:t>
        </w:r>
      </w:hyperlink>
      <w:r>
        <w:rPr>
          <w:noProof/>
        </w:rPr>
        <w:t xml:space="preserve">, </w:t>
      </w:r>
      <w:hyperlink w:anchor="_ENREF_6" w:tooltip="Clark, 2005 #282" w:history="1">
        <w:r w:rsidR="00E0051F">
          <w:rPr>
            <w:noProof/>
          </w:rPr>
          <w:t>Clark et al., 2005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 xml:space="preserve">Other methods papers (which don’t fall into the categories above): </w:t>
      </w:r>
      <w:r>
        <w:fldChar w:fldCharType="begin">
          <w:fldData xml:space="preserve">PEVuZE5vdGU+PENpdGU+PEF1dGhvcj5TdGF5dG9uPC9BdXRob3I+PFllYXI+MjAwNTwvWWVhcj48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=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PEVuZE5vdGU+PENpdGU+PEF1dGhvcj5TdGF5dG9uPC9BdXRob3I+PFllYXI+MjAwNTwvWWVhcj48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=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28" w:tooltip="Stayton, 2005 #251" w:history="1">
        <w:r w:rsidR="00E0051F">
          <w:rPr>
            <w:noProof/>
          </w:rPr>
          <w:t>Stayton, 2005</w:t>
        </w:r>
      </w:hyperlink>
      <w:r>
        <w:rPr>
          <w:noProof/>
        </w:rPr>
        <w:t xml:space="preserve">, </w:t>
      </w:r>
      <w:hyperlink w:anchor="_ENREF_29" w:tooltip="Stayton, 2006 #10" w:history="1">
        <w:r w:rsidR="00E0051F">
          <w:rPr>
            <w:noProof/>
          </w:rPr>
          <w:t>Stayton, 2006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>Summary of the approaches in the methods papers</w:t>
      </w:r>
    </w:p>
    <w:p w:rsidR="00D66A00" w:rsidRPr="003D46B7" w:rsidRDefault="00966E1C">
      <w:pPr>
        <w:rPr>
          <w:b/>
        </w:rPr>
      </w:pPr>
      <w:r w:rsidRPr="003D46B7">
        <w:rPr>
          <w:b/>
        </w:rPr>
        <w:t>Methods of quantifying convergence</w:t>
      </w:r>
    </w:p>
    <w:p w:rsidR="00D66A00" w:rsidRPr="00E839E2" w:rsidRDefault="00D66A00" w:rsidP="00D66A00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E839E2">
        <w:rPr>
          <w:b/>
          <w:color w:val="0070C0"/>
        </w:rPr>
        <w:t xml:space="preserve">Across a tree </w:t>
      </w:r>
    </w:p>
    <w:p w:rsidR="00304FFC" w:rsidRDefault="00304FFC" w:rsidP="00304FFC">
      <w:pPr>
        <w:pStyle w:val="ListParagraph"/>
        <w:rPr>
          <w:b/>
        </w:rPr>
      </w:pPr>
    </w:p>
    <w:p w:rsidR="00304FFC" w:rsidRPr="00304FFC" w:rsidRDefault="00304FFC" w:rsidP="00304FFC">
      <w:pPr>
        <w:pStyle w:val="ListParagraph"/>
        <w:rPr>
          <w:b/>
        </w:rPr>
      </w:pPr>
      <w:r w:rsidRPr="00304FFC">
        <w:rPr>
          <w:b/>
        </w:rPr>
        <w:t xml:space="preserve">Weighted Count Metric </w:t>
      </w:r>
      <w:r w:rsidR="00E839E2" w:rsidRPr="00E839E2">
        <w:fldChar w:fldCharType="begin"/>
      </w:r>
      <w:r w:rsidR="003D46B7">
        <w:instrText xml:space="preserve"> ADDIN EN.CITE &lt;EndNote&gt;&lt;Cite&gt;&lt;Author&gt;Stayton&lt;/Author&gt;&lt;Year&gt;2008&lt;/Year&gt;&lt;RecNum&gt;24&lt;/RecNum&gt;&lt;DisplayText&gt;(Stayton, 2008)&lt;/DisplayText&gt;&lt;record&gt;&lt;rec-number&gt;24&lt;/rec-number&gt;&lt;foreign-keys&gt;&lt;key app="EN" db-id="ff2dxwt2k2pwztea9ph5dzdapex2t2pwe9rd"&gt;24&lt;/key&gt;&lt;/foreign-keys&gt;&lt;ref-type name="Journal Article"&gt;17&lt;/ref-type&gt;&lt;contributors&gt;&lt;authors&gt;&lt;author&gt;Stayton, C.T., &lt;/author&gt;&lt;/authors&gt;&lt;/contributors&gt;&lt;titles&gt;&lt;title&gt;Is convergence surprising? An examination of the frequency of convergence in simulated datasets&lt;/title&gt;&lt;secondary-title&gt;Journal of Theoretical Biology&lt;/secondary-title&gt;&lt;short-title&gt;J. Theor. Biol.&lt;/short-title&gt;&lt;/titles&gt;&lt;periodical&gt;&lt;full-title&gt;Journal of Theoretical Biology&lt;/full-title&gt;&lt;/periodical&gt;&lt;pages&gt;1-14&lt;/pages&gt;&lt;volume&gt;252&lt;/volume&gt;&lt;number&gt;1&lt;/number&gt;&lt;keywords&gt;&lt;keyword&gt;Brownian motion&lt;/keyword&gt;&lt;keyword&gt;Convergent evolution&lt;/keyword&gt;&lt;keyword&gt;Evolutionary simulations&lt;/keyword&gt;&lt;keyword&gt;Quantitative data&lt;/keyword&gt;&lt;keyword&gt;QVI&lt;/keyword&gt;&lt;/keywords&gt;&lt;dates&gt;&lt;year&gt;2008&lt;/year&gt;&lt;/dates&gt;&lt;isbn&gt;0022-5193&lt;/isbn&gt;&lt;urls&gt;&lt;related-urls&gt;&lt;url&gt;http://www.sciencedirect.com/science/article/pii/S0022519308000209&lt;/url&gt;&lt;/related-urls&gt;&lt;/urls&gt;&lt;electronic-resource-num&gt;10.1016/j.jtbi.2008.01.008&lt;/electronic-resource-num&gt;&lt;/record&gt;&lt;/Cite&gt;&lt;/EndNote&gt;</w:instrText>
      </w:r>
      <w:r w:rsidR="00E839E2" w:rsidRPr="00E839E2">
        <w:fldChar w:fldCharType="separate"/>
      </w:r>
      <w:r w:rsidR="00E839E2" w:rsidRPr="00E839E2">
        <w:rPr>
          <w:noProof/>
        </w:rPr>
        <w:t>(</w:t>
      </w:r>
      <w:hyperlink w:anchor="_ENREF_30" w:tooltip="Stayton, 2008 #24" w:history="1">
        <w:r w:rsidR="00E0051F" w:rsidRPr="00E839E2">
          <w:rPr>
            <w:noProof/>
          </w:rPr>
          <w:t>Stayton, 2008</w:t>
        </w:r>
      </w:hyperlink>
      <w:r w:rsidR="00E839E2" w:rsidRPr="00E839E2">
        <w:rPr>
          <w:noProof/>
        </w:rPr>
        <w:t>)</w:t>
      </w:r>
      <w:r w:rsidR="00E839E2" w:rsidRPr="00E839E2">
        <w:fldChar w:fldCharType="end"/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Convergence across a tree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 xml:space="preserve">Count the number of taxa whose nearest neighbours </w:t>
      </w:r>
      <w:r w:rsidR="00CC36AE">
        <w:t xml:space="preserve">in morphospace </w:t>
      </w:r>
      <w:r>
        <w:t>are not sister taxa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Multiply that number by the patristic distance separating the two taxa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Sum those scores over the entire tree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lastRenderedPageBreak/>
        <w:t xml:space="preserve">Standardise by dividing all distances by the maximum patristic distance between taxa  </w:t>
      </w:r>
      <w:ins w:id="4" w:author="Administrator" w:date="2014-04-16T12:10:00Z">
        <w:r w:rsidR="00654948">
          <w:t>remember to define patristic distance and maybe show this on figures where possible</w:t>
        </w:r>
      </w:ins>
    </w:p>
    <w:p w:rsidR="00304FFC" w:rsidRDefault="00304FFC" w:rsidP="00304FFC">
      <w:pPr>
        <w:pStyle w:val="ListParagraph"/>
      </w:pPr>
    </w:p>
    <w:p w:rsidR="00304FFC" w:rsidRPr="00E839E2" w:rsidRDefault="00D66A00" w:rsidP="00D66A00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E839E2">
        <w:rPr>
          <w:b/>
          <w:color w:val="0070C0"/>
        </w:rPr>
        <w:t xml:space="preserve">Between species pairs </w:t>
      </w:r>
    </w:p>
    <w:p w:rsidR="00E839E2" w:rsidRDefault="00E839E2" w:rsidP="00E839E2">
      <w:pPr>
        <w:pStyle w:val="ListParagraph"/>
      </w:pPr>
    </w:p>
    <w:p w:rsidR="00304FFC" w:rsidRDefault="00304FFC" w:rsidP="00304FFC">
      <w:pPr>
        <w:pStyle w:val="ListParagraph"/>
      </w:pPr>
      <w:r w:rsidRPr="00304FFC">
        <w:rPr>
          <w:b/>
        </w:rPr>
        <w:t>Multidimensional convergence index</w:t>
      </w:r>
      <w:r>
        <w:t xml:space="preserve"> </w:t>
      </w:r>
      <w:r>
        <w:fldChar w:fldCharType="begin"/>
      </w:r>
      <w:r>
        <w:instrText xml:space="preserve"> ADDIN EN.CITE &lt;EndNote&gt;&lt;Cite&gt;&lt;Author&gt;Stayton&lt;/Author&gt;&lt;Year&gt;2006&lt;/Year&gt;&lt;RecNum&gt;10&lt;/RecNum&gt;&lt;DisplayText&gt;(Stayton, 2006)&lt;/DisplayText&gt;&lt;record&gt;&lt;rec-number&gt;10&lt;/rec-number&gt;&lt;foreign-keys&gt;&lt;key app="EN" db-id="ff2dxwt2k2pwztea9ph5dzdapex2t2pwe9rd"&gt;10&lt;/key&gt;&lt;/foreign-keys&gt;&lt;ref-type name="Journal Article"&gt;17&lt;/ref-type&gt;&lt;contributors&gt;&lt;authors&gt;&lt;author&gt;Stayton, C. T.,&lt;/author&gt;&lt;/authors&gt;&lt;/contributors&gt;&lt;titles&gt;&lt;title&gt;Testing hypotheses of convergence with multivariate data: morphological and functional convergence among herbivorous lizards &lt;/title&gt;&lt;secondary-title&gt;Evolution&lt;/secondary-title&gt;&lt;short-title&gt;Evolution&lt;/short-title&gt;&lt;/titles&gt;&lt;periodical&gt;&lt;full-title&gt;Evolution&lt;/full-title&gt;&lt;/periodical&gt;&lt;pages&gt;824-841&lt;/pages&gt;&lt;volume&gt;60&lt;/volume&gt;&lt;number&gt;4&lt;/number&gt;&lt;keywords&gt;&lt;keyword&gt;Convergence&lt;/keyword&gt;&lt;keyword&gt;geometric morphometrics&lt;/keyword&gt;&lt;keyword&gt;herbivory&lt;/keyword&gt;&lt;keyword&gt;lizards&lt;/keyword&gt;&lt;keyword&gt;morphospace.&lt;/keyword&gt;&lt;/keywords&gt;&lt;dates&gt;&lt;year&gt;2006&lt;/year&gt;&lt;/dates&gt;&lt;publisher&gt;Blackwell Publishing Ltd&lt;/publisher&gt;&lt;isbn&gt;1558-5646&lt;/isbn&gt;&lt;urls&gt;&lt;related-urls&gt;&lt;url&gt;http://dx.doi.org/10.1111/j.0014-3820.2006.tb01160.x&lt;/url&gt;&lt;/related-urls&gt;&lt;/urls&gt;&lt;electronic-resource-num&gt;10.1111/j.0014-3820.2006.tb01160.x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29" w:tooltip="Stayton, 2006 #10" w:history="1">
        <w:r w:rsidR="00E0051F">
          <w:rPr>
            <w:noProof/>
          </w:rPr>
          <w:t>Stayton, 2006</w:t>
        </w:r>
      </w:hyperlink>
      <w:r>
        <w:rPr>
          <w:noProof/>
        </w:rPr>
        <w:t>)</w:t>
      </w:r>
      <w:r>
        <w:fldChar w:fldCharType="end"/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A</w:t>
      </w:r>
      <w:r w:rsidR="00654948">
        <w:t xml:space="preserve"> </w:t>
      </w:r>
      <w:r>
        <w:t>priori definition of putatively convergent taxa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Calculate disparity metrics for convergent taxa and their sister groups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Sister groups are the most closely related clade that don’t share convergent features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MCI is the ratio of disparity of all sister taxa to the disparity of the convergent taxa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High values of MCI indicate clustering relative to sister taxa and therefore convergence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Permutation resampling without replacement to test for significance</w:t>
      </w:r>
    </w:p>
    <w:p w:rsidR="00304FFC" w:rsidRDefault="00304FFC" w:rsidP="00304FFC">
      <w:pPr>
        <w:pStyle w:val="ListParagraph"/>
      </w:pPr>
    </w:p>
    <w:p w:rsidR="00304FFC" w:rsidRDefault="00304FFC" w:rsidP="00304FFC">
      <w:pPr>
        <w:pStyle w:val="ListParagraph"/>
      </w:pPr>
      <w:r w:rsidRPr="00304FFC">
        <w:rPr>
          <w:b/>
        </w:rPr>
        <w:t>Comparing morphological and phylogenetic distance</w:t>
      </w:r>
      <w:r>
        <w:t xml:space="preserve"> </w:t>
      </w:r>
      <w:r>
        <w:fldChar w:fldCharType="begin"/>
      </w:r>
      <w:r>
        <w:instrText xml:space="preserve"> ADDIN EN.CITE &lt;EndNote&gt;&lt;Cite&gt;&lt;Author&gt;Muschick&lt;/Author&gt;&lt;Year&gt;2012&lt;/Year&gt;&lt;RecNum&gt;96&lt;/RecNum&gt;&lt;DisplayText&gt;(Muschick et al., 2012)&lt;/DisplayText&gt;&lt;record&gt;&lt;rec-number&gt;96&lt;/rec-number&gt;&lt;foreign-keys&gt;&lt;key app="EN" db-id="ff2dxwt2k2pwztea9ph5dzdapex2t2pwe9rd"&gt;96&lt;/key&gt;&lt;/foreign-keys&gt;&lt;ref-type name="Journal Article"&gt;17&lt;/ref-type&gt;&lt;contributors&gt;&lt;authors&gt;&lt;author&gt;Muschick, M.,&lt;/author&gt;&lt;author&gt;Indermaur, A.,&lt;/author&gt;&lt;author&gt;Salzburger, W.,&lt;/author&gt;&lt;/authors&gt;&lt;/contributors&gt;&lt;titles&gt;&lt;title&gt;Convergent evolution within an adaptive radiation of cichlid fishes&lt;/title&gt;&lt;secondary-title&gt;Current Biology&lt;/secondary-title&gt;&lt;short-title&gt;Curr. Biol.&lt;/short-title&gt;&lt;/titles&gt;&lt;periodical&gt;&lt;full-title&gt;Current Biology&lt;/full-title&gt;&lt;/periodical&gt;&lt;pages&gt;1-7&lt;/pages&gt;&lt;volume&gt;22&lt;/volume&gt;&lt;dates&gt;&lt;year&gt;2012&lt;/year&gt;&lt;/dates&gt;&lt;urls&gt;&lt;/urls&gt;&lt;/record&gt;&lt;/Cite&gt;&lt;/EndNote&gt;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22" w:tooltip="Muschick, 2012 #96" w:history="1">
        <w:r w:rsidR="00E0051F">
          <w:rPr>
            <w:noProof/>
          </w:rPr>
          <w:t>Muschick et al., 2012</w:t>
        </w:r>
      </w:hyperlink>
      <w:r>
        <w:rPr>
          <w:noProof/>
        </w:rPr>
        <w:t>)</w:t>
      </w:r>
      <w:r>
        <w:fldChar w:fldCharType="end"/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Between species, no a</w:t>
      </w:r>
      <w:r w:rsidR="00654948">
        <w:t xml:space="preserve"> </w:t>
      </w:r>
      <w:r>
        <w:t>priori definitions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Morphological vs. phylogenetic distance for each species pair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Compared to simulations of trait evolution (BM and OU)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Morphological distance from regression of shape against centroid size (</w:t>
      </w:r>
      <w:proofErr w:type="spellStart"/>
      <w:r>
        <w:t>MorphoJ</w:t>
      </w:r>
      <w:proofErr w:type="spellEnd"/>
      <w:r>
        <w:t>)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 xml:space="preserve">Hexagonal binning to deal with over-plotting </w:t>
      </w:r>
    </w:p>
    <w:p w:rsidR="00304FFC" w:rsidRDefault="00304FFC" w:rsidP="00304FFC">
      <w:pPr>
        <w:pStyle w:val="ListParagraph"/>
      </w:pPr>
    </w:p>
    <w:p w:rsidR="00304FFC" w:rsidRDefault="002148D2" w:rsidP="00304FFC">
      <w:pPr>
        <w:pStyle w:val="ListParagraph"/>
      </w:pPr>
      <w:r w:rsidRPr="002148D2">
        <w:rPr>
          <w:b/>
        </w:rPr>
        <w:t>Morphological vs. ecomorph convergence</w:t>
      </w:r>
      <w:r>
        <w:t xml:space="preserve"> </w:t>
      </w:r>
      <w:r>
        <w:fldChar w:fldCharType="begin"/>
      </w:r>
      <w:r>
        <w:instrText xml:space="preserve"> ADDIN EN.CITE &lt;EndNote&gt;&lt;Cite&gt;&lt;Author&gt;Harmon&lt;/Author&gt;&lt;Year&gt;2005&lt;/Year&gt;&lt;RecNum&gt;27&lt;/RecNum&gt;&lt;DisplayText&gt;(Harmon et al., 2005)&lt;/DisplayText&gt;&lt;record&gt;&lt;rec-number&gt;27&lt;/rec-number&gt;&lt;foreign-keys&gt;&lt;key app="EN" db-id="ff2dxwt2k2pwztea9ph5dzdapex2t2pwe9rd"&gt;27&lt;/key&gt;&lt;/foreign-keys&gt;&lt;ref-type name="Journal Article"&gt;17&lt;/ref-type&gt;&lt;contributors&gt;&lt;authors&gt;&lt;author&gt;Harmon, L.J.,&lt;/author&gt;&lt;author&gt;Kolbe, J.J.,&lt;/author&gt;&lt;author&gt;Cheverud, J.M.,&lt;/author&gt;&lt;author&gt;Losos, J.B.,&lt;/author&gt;&lt;/authors&gt;&lt;/contributors&gt;&lt;titles&gt;&lt;title&gt;Convergence and the multidimensional niche&lt;/title&gt;&lt;secondary-title&gt;Evolution&lt;/secondary-title&gt;&lt;short-title&gt;Evolution&lt;/short-title&gt;&lt;/titles&gt;&lt;periodical&gt;&lt;full-title&gt;Evolution&lt;/full-title&gt;&lt;/periodical&gt;&lt;pages&gt;409-421&lt;/pages&gt;&lt;volume&gt;59&lt;/volume&gt;&lt;number&gt;2&lt;/number&gt;&lt;keywords&gt;&lt;keyword&gt;Anolis&lt;/keyword&gt;&lt;keyword&gt;Convergent evolution&lt;/keyword&gt;&lt;keyword&gt;Ecomorphology&lt;/keyword&gt;&lt;keyword&gt;Geomitric Morphomitrics&lt;/keyword&gt;&lt;keyword&gt;Mantel test&lt;/keyword&gt;&lt;/keywords&gt;&lt;dates&gt;&lt;year&gt;2005&lt;/year&gt;&lt;/dates&gt;&lt;publisher&gt;Blackwell Publishing Ltd&lt;/publisher&gt;&lt;isbn&gt;1558-5646&lt;/isbn&gt;&lt;urls&gt;&lt;related-urls&gt;&lt;url&gt;http://dx.doi.org/10.1111/j.0014-3820.2005.tb00999.x&lt;/url&gt;&lt;/related-urls&gt;&lt;/urls&gt;&lt;electronic-resource-num&gt;10.1111/j.0014-3820.2005.tb00999.x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2" w:tooltip="Harmon, 2005 #27" w:history="1">
        <w:r w:rsidR="00E0051F">
          <w:rPr>
            <w:noProof/>
          </w:rPr>
          <w:t>Harmon et al., 2005</w:t>
        </w:r>
      </w:hyperlink>
      <w:r>
        <w:rPr>
          <w:noProof/>
        </w:rPr>
        <w:t>)</w:t>
      </w:r>
      <w:r>
        <w:fldChar w:fldCharType="end"/>
      </w:r>
    </w:p>
    <w:p w:rsidR="002148D2" w:rsidRDefault="002148D2" w:rsidP="002148D2">
      <w:pPr>
        <w:pStyle w:val="ListParagraph"/>
        <w:numPr>
          <w:ilvl w:val="0"/>
          <w:numId w:val="4"/>
        </w:numPr>
      </w:pPr>
      <w:r>
        <w:t>Separate morphological distance matrices for different traits</w:t>
      </w:r>
    </w:p>
    <w:p w:rsidR="002148D2" w:rsidRDefault="002148D2" w:rsidP="002148D2">
      <w:pPr>
        <w:pStyle w:val="ListParagraph"/>
        <w:numPr>
          <w:ilvl w:val="0"/>
          <w:numId w:val="4"/>
        </w:numPr>
      </w:pPr>
      <w:r>
        <w:t>Binary ecomorph distance matrix for each species (Anoles!)</w:t>
      </w:r>
    </w:p>
    <w:p w:rsidR="002148D2" w:rsidRDefault="002148D2" w:rsidP="002148D2">
      <w:pPr>
        <w:pStyle w:val="ListParagraph"/>
        <w:numPr>
          <w:ilvl w:val="0"/>
          <w:numId w:val="4"/>
        </w:numPr>
      </w:pPr>
      <w:r>
        <w:t xml:space="preserve">Mantel tests: morphological vs ecomorph distance while controlling for phylogeny (almost the same as </w:t>
      </w:r>
      <w:r>
        <w:fldChar w:fldCharType="begin"/>
      </w:r>
      <w:r>
        <w:instrText xml:space="preserve"> ADDIN EN.CITE &lt;EndNote&gt;&lt;Cite&gt;&lt;Author&gt;Melville&lt;/Author&gt;&lt;Year&gt;2006&lt;/Year&gt;&lt;RecNum&gt;25&lt;/RecNum&gt;&lt;DisplayText&gt;(Melville et al., 2006)&lt;/DisplayText&gt;&lt;record&gt;&lt;rec-number&gt;25&lt;/rec-number&gt;&lt;foreign-keys&gt;&lt;key app="EN" db-id="ff2dxwt2k2pwztea9ph5dzdapex2t2pwe9rd"&gt;25&lt;/key&gt;&lt;/foreign-keys&gt;&lt;ref-type name="Journal Article"&gt;17&lt;/ref-type&gt;&lt;contributors&gt;&lt;authors&gt;&lt;author&gt;Melville, J.,&lt;/author&gt;&lt;author&gt;Harmon, L.J.,&lt;/author&gt;&lt;author&gt;Losos, J.B.,&lt;/author&gt;&lt;/authors&gt;&lt;/contributors&gt;&lt;titles&gt;&lt;title&gt;Intercontinental community convergence of ecology and morphology in desert lizards&lt;/title&gt;&lt;secondary-title&gt;Proceedings of the Royal Society B: Biological Sciences&lt;/secondary-title&gt;&lt;short-title&gt;Proc. R. Soc. B.&lt;/short-title&gt;&lt;/titles&gt;&lt;periodical&gt;&lt;full-title&gt;Proceedings of the Royal Society B: Biological Sciences&lt;/full-title&gt;&lt;/periodical&gt;&lt;pages&gt;557-563&lt;/pages&gt;&lt;volume&gt;273&lt;/volume&gt;&lt;number&gt;1586&lt;/number&gt;&lt;dates&gt;&lt;year&gt;2006&lt;/year&gt;&lt;pub-dates&gt;&lt;date&gt;March 7, 2006&lt;/date&gt;&lt;/pub-dates&gt;&lt;/dates&gt;&lt;urls&gt;&lt;related-urls&gt;&lt;url&gt;http://rspb.royalsocietypublishing.org/content/273/1586/557.abstract&lt;/url&gt;&lt;/related-urls&gt;&lt;/urls&gt;&lt;electronic-resource-num&gt;10.1098/rspb.2005.3328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20" w:tooltip="Melville, 2006 #25" w:history="1">
        <w:r w:rsidR="00E0051F">
          <w:rPr>
            <w:noProof/>
          </w:rPr>
          <w:t>Melville et al., 2006</w:t>
        </w:r>
      </w:hyperlink>
      <w:r>
        <w:rPr>
          <w:noProof/>
        </w:rPr>
        <w:t>)</w:t>
      </w:r>
      <w:r>
        <w:fldChar w:fldCharType="end"/>
      </w:r>
      <w:r>
        <w:t>)</w:t>
      </w:r>
    </w:p>
    <w:p w:rsidR="00DB091C" w:rsidRDefault="00DB091C" w:rsidP="002148D2">
      <w:pPr>
        <w:pStyle w:val="ListParagraph"/>
        <w:numPr>
          <w:ilvl w:val="0"/>
          <w:numId w:val="4"/>
        </w:numPr>
      </w:pPr>
      <w:r>
        <w:t>Convergence; species are more morphologically similar to other species within the same ecomorph class</w:t>
      </w:r>
    </w:p>
    <w:p w:rsidR="002148D2" w:rsidRDefault="00DB091C" w:rsidP="002148D2">
      <w:pPr>
        <w:pStyle w:val="ListParagraph"/>
        <w:numPr>
          <w:ilvl w:val="0"/>
          <w:numId w:val="4"/>
        </w:numPr>
      </w:pPr>
      <w:r>
        <w:t>They also did phylogenetic (M)ANOVAs to test whether ecomorph categories differed in morphology</w:t>
      </w:r>
    </w:p>
    <w:p w:rsidR="002148D2" w:rsidRDefault="002148D2" w:rsidP="00A75912">
      <w:pPr>
        <w:pStyle w:val="ListParagraph"/>
        <w:ind w:left="1080"/>
      </w:pPr>
    </w:p>
    <w:p w:rsidR="00D66A00" w:rsidRDefault="0029416D" w:rsidP="00304FFC">
      <w:pPr>
        <w:pStyle w:val="ListParagraph"/>
        <w:rPr>
          <w:color w:val="0070C0"/>
        </w:rPr>
      </w:pPr>
      <w:r>
        <w:t xml:space="preserve"> or lineages of species </w:t>
      </w:r>
      <w:r>
        <w:fldChar w:fldCharType="begin"/>
      </w:r>
      <w:r w:rsidR="008C4792">
        <w:instrText xml:space="preserve"> ADDIN EN.CITE &lt;EndNote&gt;&lt;Cite&gt;&lt;Author&gt;Revell&lt;/Author&gt;&lt;Year&gt;2007&lt;/Year&gt;&lt;RecNum&gt;20&lt;/RecNum&gt;&lt;DisplayText&gt;(Revell et al., 2007)&lt;/DisplayText&gt;&lt;record&gt;&lt;rec-number&gt;20&lt;/rec-number&gt;&lt;foreign-keys&gt;&lt;key app="EN" db-id="ff2dxwt2k2pwztea9ph5dzdapex2t2pwe9rd"&gt;20&lt;/key&gt;&lt;/foreign-keys&gt;&lt;ref-type name="Journal Article"&gt;17&lt;/ref-type&gt;&lt;contributors&gt;&lt;authors&gt;&lt;author&gt;Revell, L.J.,&lt;/author&gt;&lt;author&gt;Johnson, M.A.,&lt;/author&gt;&lt;author&gt;Schulte, J.A.,&lt;/author&gt;&lt;author&gt;Kolbe, J.J.,&lt;/author&gt;&lt;author&gt;Losos, J.B.,&lt;/author&gt;&lt;/authors&gt;&lt;/contributors&gt;&lt;titles&gt;&lt;title&gt;A phylogenetic test for adaptive convergence in rock-dwelling lizards&lt;/title&gt;&lt;secondary-title&gt;Evolution&lt;/secondary-title&gt;&lt;short-title&gt;Evolution&lt;/short-title&gt;&lt;/titles&gt;&lt;periodical&gt;&lt;full-title&gt;Evolution&lt;/full-title&gt;&lt;/periodical&gt;&lt;pages&gt;2898-2912&lt;/pages&gt;&lt;volume&gt;61&lt;/volume&gt;&lt;number&gt;12&lt;/number&gt;&lt;keywords&gt;&lt;keyword&gt;Character evolution&lt;/keyword&gt;&lt;keyword&gt;comparative method&lt;/keyword&gt;&lt;keyword&gt;convergence&lt;/keyword&gt;&lt;keyword&gt;exaptation&lt;/keyword&gt;&lt;keyword&gt;parallelism&lt;/keyword&gt;&lt;/keywords&gt;&lt;dates&gt;&lt;year&gt;2007&lt;/year&gt;&lt;/dates&gt;&lt;publisher&gt;Blackwell Publishing Inc&lt;/publisher&gt;&lt;isbn&gt;1558-5646&lt;/isbn&gt;&lt;urls&gt;&lt;related-urls&gt;&lt;url&gt;http://dx.doi.org/10.1111/j.1558-5646.2007.00225.x&lt;/url&gt;&lt;/related-urls&gt;&lt;/urls&gt;&lt;electronic-resource-num&gt;10.1111/j.1558-5646.2007.00225.x&lt;/electronic-resource-num&gt;&lt;/record&gt;&lt;/Cite&gt;&lt;/EndNote&gt;</w:instrText>
      </w:r>
      <w:r>
        <w:fldChar w:fldCharType="separate"/>
      </w:r>
      <w:r w:rsidR="008C4792">
        <w:rPr>
          <w:noProof/>
        </w:rPr>
        <w:t>(</w:t>
      </w:r>
      <w:hyperlink w:anchor="_ENREF_25" w:tooltip="Revell, 2007 #20" w:history="1">
        <w:r w:rsidR="00E0051F">
          <w:rPr>
            <w:noProof/>
          </w:rPr>
          <w:t>Revell et al., 2007</w:t>
        </w:r>
      </w:hyperlink>
      <w:r w:rsidR="008C4792">
        <w:rPr>
          <w:noProof/>
        </w:rPr>
        <w:t>)</w:t>
      </w:r>
      <w:r>
        <w:fldChar w:fldCharType="end"/>
      </w:r>
      <w:r>
        <w:t xml:space="preserve"> </w:t>
      </w:r>
      <w:r w:rsidRPr="0029416D">
        <w:rPr>
          <w:color w:val="0070C0"/>
        </w:rPr>
        <w:t>(NB: I need to finish reading th</w:t>
      </w:r>
      <w:r w:rsidR="00432173">
        <w:rPr>
          <w:color w:val="0070C0"/>
        </w:rPr>
        <w:t>e</w:t>
      </w:r>
      <w:r w:rsidRPr="0029416D">
        <w:rPr>
          <w:color w:val="0070C0"/>
        </w:rPr>
        <w:t xml:space="preserve"> Revell paper)</w:t>
      </w:r>
    </w:p>
    <w:p w:rsidR="00304FFC" w:rsidRDefault="00304FFC" w:rsidP="00304FFC">
      <w:pPr>
        <w:pStyle w:val="ListParagraph"/>
      </w:pPr>
    </w:p>
    <w:p w:rsidR="00304FFC" w:rsidRPr="00E839E2" w:rsidRDefault="00D66A00" w:rsidP="00D02BC8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E839E2">
        <w:rPr>
          <w:b/>
          <w:color w:val="0070C0"/>
        </w:rPr>
        <w:t>Community/faunal convergence</w:t>
      </w:r>
      <w:r w:rsidR="00D02BC8" w:rsidRPr="00E839E2">
        <w:rPr>
          <w:b/>
          <w:color w:val="0070C0"/>
        </w:rPr>
        <w:t xml:space="preserve"> (ecological +/- morphological)</w:t>
      </w:r>
    </w:p>
    <w:p w:rsidR="00D02BC8" w:rsidRDefault="00D02BC8" w:rsidP="00D02BC8">
      <w:pPr>
        <w:ind w:left="720"/>
      </w:pPr>
      <w:r w:rsidRPr="00966E1C">
        <w:rPr>
          <w:b/>
        </w:rPr>
        <w:t>Environmental niche convergence</w:t>
      </w:r>
      <w:r>
        <w:t xml:space="preserve"> </w:t>
      </w:r>
      <w:r>
        <w:fldChar w:fldCharType="begin"/>
      </w:r>
      <w:r>
        <w:instrText xml:space="preserve"> ADDIN EN.CITE &lt;EndNote&gt;&lt;Cite&gt;&lt;Author&gt;Alvarado-Cárdenas&lt;/Author&gt;&lt;Year&gt;2013&lt;/Year&gt;&lt;RecNum&gt;253&lt;/RecNum&gt;&lt;DisplayText&gt;(Alvarado-Cárdenas et al., 2013)&lt;/DisplayText&gt;&lt;record&gt;&lt;rec-number&gt;253&lt;/rec-number&gt;&lt;foreign-keys&gt;&lt;key app="EN" db-id="ff2dxwt2k2pwztea9ph5dzdapex2t2pwe9rd"&gt;253&lt;/key&gt;&lt;/foreign-keys&gt;&lt;ref-type name="Journal Article"&gt;17&lt;/ref-type&gt;&lt;contributors&gt;&lt;authors&gt;&lt;author&gt;Alvarado-Cárdenas, L. O.,&lt;/author&gt;&lt;author&gt;Martínez-Meyer, E.,&lt;/author&gt;&lt;author&gt;Feria, T.P.,&lt;/author&gt;&lt;author&gt;Eguiarte, L.E.,&lt;/author&gt;&lt;author&gt;Hernández, H.M.,&lt;/author&gt;&lt;author&gt;Midgley, G.,&lt;/author&gt;&lt;author&gt;Olson, M.E.,&lt;/author&gt;&lt;/authors&gt;&lt;/contributors&gt;&lt;auth-address&gt;Instituto de Biología, Universidad Nacional Autónoma de México, CU, AP 70-367, Coyoacán 04510 México DF, Mexico.&lt;/auth-address&gt;&lt;titles&gt;&lt;title&gt;To converge or not to converge in environmental space: testing for similar environments between analogous succulent plants of North America and Africa&lt;/title&gt;&lt;secondary-title&gt;Annals of botany&lt;/secondary-title&gt;&lt;/titles&gt;&lt;periodical&gt;&lt;full-title&gt;Annals of botany&lt;/full-title&gt;&lt;/periodical&gt;&lt;pages&gt;1125-1138&lt;/pages&gt;&lt;volume&gt;111&lt;/volume&gt;&lt;number&gt;6&lt;/number&gt;&lt;dates&gt;&lt;year&gt;2013&lt;/year&gt;&lt;/dates&gt;&lt;isbn&gt;0305-7364&lt;/isbn&gt;&lt;urls&gt;&lt;related-urls&gt;&lt;url&gt;http://dx.doi.org/10.1093/aob/mct078&lt;/url&gt;&lt;/related-urls&gt;&lt;pdf-urls&gt;&lt;url&gt;C:\Users\sfinlay\Documents\ReadCube Media\Ann Bot 2013 Alvarado-Crdenas LO.pdf&lt;/url&gt;&lt;/pdf-urls&gt;&lt;/urls&gt;&lt;electronic-resource-num&gt;10.1093/aob/mct078&lt;/electronic-resource-num&gt;&lt;remote-database-name&gt;READCUBE&lt;/remote-database-name&gt;&lt;/record&gt;&lt;/Cite&gt;&lt;/EndNote&gt;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" w:tooltip="Alvarado-Cárdenas, 2013 #253" w:history="1">
        <w:r w:rsidR="00E0051F">
          <w:rPr>
            <w:noProof/>
          </w:rPr>
          <w:t>Alvarado-Cárdenas et al., 2013</w:t>
        </w:r>
      </w:hyperlink>
      <w:r>
        <w:rPr>
          <w:noProof/>
        </w:rPr>
        <w:t>)</w:t>
      </w:r>
      <w:r>
        <w:fldChar w:fldCharType="end"/>
      </w:r>
    </w:p>
    <w:p w:rsidR="00D02BC8" w:rsidRDefault="00D02BC8" w:rsidP="00D02BC8">
      <w:pPr>
        <w:pStyle w:val="ListParagraph"/>
        <w:numPr>
          <w:ilvl w:val="0"/>
          <w:numId w:val="4"/>
        </w:numPr>
      </w:pPr>
      <w:r>
        <w:t>Environmental niche models using MaxEnt</w:t>
      </w:r>
    </w:p>
    <w:p w:rsidR="00D02BC8" w:rsidRDefault="00D02BC8" w:rsidP="00D02BC8">
      <w:pPr>
        <w:pStyle w:val="ListParagraph"/>
        <w:numPr>
          <w:ilvl w:val="0"/>
          <w:numId w:val="4"/>
        </w:numPr>
      </w:pPr>
      <w:r>
        <w:t>Niche equivalence and similarity tests</w:t>
      </w:r>
    </w:p>
    <w:p w:rsidR="00D02BC8" w:rsidRDefault="00D02BC8" w:rsidP="00D02BC8">
      <w:pPr>
        <w:pStyle w:val="ListParagraph"/>
        <w:numPr>
          <w:ilvl w:val="0"/>
          <w:numId w:val="4"/>
        </w:numPr>
      </w:pPr>
      <w:proofErr w:type="spellStart"/>
      <w:r>
        <w:t>ENMTools</w:t>
      </w:r>
      <w:proofErr w:type="spellEnd"/>
      <w:r>
        <w:t xml:space="preserve"> to quantify environmental niche overlap (e.g. Schoener’s D score)</w:t>
      </w:r>
    </w:p>
    <w:p w:rsidR="00D02BC8" w:rsidRDefault="00D02BC8" w:rsidP="00D02BC8">
      <w:pPr>
        <w:pStyle w:val="ListParagraph"/>
        <w:numPr>
          <w:ilvl w:val="0"/>
          <w:numId w:val="4"/>
        </w:numPr>
      </w:pPr>
      <w:r>
        <w:t>Compared the observed D scores to a null distribution</w:t>
      </w:r>
    </w:p>
    <w:p w:rsidR="00D02BC8" w:rsidRDefault="00D02BC8" w:rsidP="00D02BC8">
      <w:pPr>
        <w:pStyle w:val="ListParagraph"/>
        <w:ind w:left="1080"/>
      </w:pPr>
    </w:p>
    <w:p w:rsidR="00D02BC8" w:rsidRDefault="00D02BC8" w:rsidP="00D02BC8">
      <w:pPr>
        <w:ind w:firstLine="720"/>
      </w:pPr>
      <w:r w:rsidRPr="00D02BC8">
        <w:rPr>
          <w:b/>
        </w:rPr>
        <w:t>Ecological niche convergence</w:t>
      </w:r>
      <w:r>
        <w:t xml:space="preserve"> </w:t>
      </w:r>
      <w:r>
        <w:fldChar w:fldCharType="begin"/>
      </w:r>
      <w:r>
        <w:instrText xml:space="preserve"> ADDIN EN.CITE &lt;EndNote&gt;&lt;Cite&gt;&lt;Author&gt;Elias&lt;/Author&gt;&lt;Year&gt;2008&lt;/Year&gt;&lt;RecNum&gt;283&lt;/RecNum&gt;&lt;DisplayText&gt;(Elias et al., 2008)&lt;/DisplayText&gt;&lt;record&gt;&lt;rec-number&gt;283&lt;/rec-number&gt;&lt;foreign-keys&gt;&lt;key app="EN" db-id="ff2dxwt2k2pwztea9ph5dzdapex2t2pwe9rd"&gt;283&lt;/key&gt;&lt;/foreign-keys&gt;&lt;ref-type name="Journal Article"&gt;17&lt;/ref-type&gt;&lt;contributors&gt;&lt;authors&gt;&lt;author&gt;Elias, M.,&lt;/author&gt;&lt;author&gt;Gompert, Z.,&lt;/author&gt;&lt;author&gt;Jiggins, C.,&lt;/author&gt;&lt;author&gt;Willmott, K.,&lt;/author&gt;&lt;/authors&gt;&lt;/contributors&gt;&lt;auth-address&gt;Institute of Evolutionary Biology, University of Edinburgh, Edinburgh, United Kingdom, 2 Department of Zoology, University of Cambridge, Cambridge, UK. melias2008@gmail.com&lt;/auth-address&gt;&lt;titles&gt;&lt;title&gt;Mutualistic interactions drive ecological niche convergence in a diverse butterfly community&lt;/title&gt;&lt;secondary-title&gt;PLoS biology&lt;/secondary-title&gt;&lt;/titles&gt;&lt;periodical&gt;&lt;full-title&gt;PLoS biology&lt;/full-title&gt;&lt;/periodical&gt;&lt;pages&gt;2642-2649&lt;/pages&gt;&lt;volume&gt;6&lt;/volume&gt;&lt;number&gt;12&lt;/number&gt;&lt;dates&gt;&lt;year&gt;2008&lt;/year&gt;&lt;/dates&gt;&lt;isbn&gt;1544-9173&lt;/isbn&gt;&lt;urls&gt;&lt;related-urls&gt;&lt;url&gt;http://dx.doi.org/10.1371/journal.pbio.0060300&lt;/url&gt;&lt;/related-urls&gt;&lt;pdf-urls&gt;&lt;url&gt;C:\Users\sfinlay\Documents\ReadCube Media\PLoS Biol 2008 Elias M.pdf&lt;/url&gt;&lt;/pdf-urls&gt;&lt;/urls&gt;&lt;electronic-resource-num&gt;10.1371/journal.pbio.0060300&lt;/electronic-resource-num&gt;&lt;remote-database-name&gt;READCUBE&lt;/remote-database-name&gt;&lt;/record&gt;&lt;/Cite&gt;&lt;/EndNote&gt;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9" w:tooltip="Elias, 2008 #283" w:history="1">
        <w:r w:rsidR="00E0051F">
          <w:rPr>
            <w:noProof/>
          </w:rPr>
          <w:t>Elias et al., 2008</w:t>
        </w:r>
      </w:hyperlink>
      <w:r>
        <w:rPr>
          <w:noProof/>
        </w:rPr>
        <w:t>)</w:t>
      </w:r>
      <w:r>
        <w:fldChar w:fldCharType="end"/>
      </w:r>
    </w:p>
    <w:p w:rsidR="00D02BC8" w:rsidRDefault="00D02BC8" w:rsidP="00D02BC8">
      <w:pPr>
        <w:pStyle w:val="ListParagraph"/>
        <w:numPr>
          <w:ilvl w:val="0"/>
          <w:numId w:val="4"/>
        </w:numPr>
      </w:pPr>
      <w:r>
        <w:t>Mutualism leads to ecological niche convergence in Müllerian mimic butterflies</w:t>
      </w:r>
    </w:p>
    <w:p w:rsidR="00D02BC8" w:rsidRDefault="00D02BC8" w:rsidP="00D02BC8">
      <w:pPr>
        <w:pStyle w:val="ListParagraph"/>
        <w:numPr>
          <w:ilvl w:val="0"/>
          <w:numId w:val="4"/>
        </w:numPr>
      </w:pPr>
      <w:r>
        <w:t>Ecological Euclidean distance matrix using five variables, binary mimicry distance matrix</w:t>
      </w:r>
    </w:p>
    <w:p w:rsidR="00D02BC8" w:rsidRDefault="00D02BC8" w:rsidP="00D02BC8">
      <w:pPr>
        <w:pStyle w:val="ListParagraph"/>
        <w:numPr>
          <w:ilvl w:val="0"/>
          <w:numId w:val="4"/>
        </w:numPr>
      </w:pPr>
      <w:r>
        <w:lastRenderedPageBreak/>
        <w:t>Partial Mantel test for correlation between ecological and mimicry distances while controlling for phylogeny</w:t>
      </w:r>
      <w:ins w:id="5" w:author="Administrator" w:date="2014-04-16T12:11:00Z">
        <w:r w:rsidR="00654948">
          <w:t xml:space="preserve"> – this method is dodgy, see Harmon and </w:t>
        </w:r>
        <w:proofErr w:type="spellStart"/>
        <w:r w:rsidR="00654948">
          <w:t>Glor</w:t>
        </w:r>
        <w:proofErr w:type="spellEnd"/>
        <w:r w:rsidR="00654948">
          <w:t xml:space="preserve"> 2010</w:t>
        </w:r>
      </w:ins>
      <w:ins w:id="6" w:author="Administrator" w:date="2014-04-16T12:12:00Z">
        <w:r w:rsidR="00654948">
          <w:t xml:space="preserve"> – I have this in </w:t>
        </w:r>
        <w:proofErr w:type="spellStart"/>
        <w:r w:rsidR="00654948">
          <w:t>ReadCube</w:t>
        </w:r>
        <w:proofErr w:type="spellEnd"/>
        <w:r w:rsidR="00654948">
          <w:t xml:space="preserve"> but I haven’t read it yet</w:t>
        </w:r>
      </w:ins>
    </w:p>
    <w:p w:rsidR="00E839E2" w:rsidRDefault="00E839E2" w:rsidP="00D02BC8">
      <w:pPr>
        <w:pStyle w:val="ListParagraph"/>
        <w:numPr>
          <w:ilvl w:val="0"/>
          <w:numId w:val="4"/>
        </w:numPr>
      </w:pPr>
      <w:r>
        <w:t>Two ways of testing for ecological convergence and divergence</w:t>
      </w:r>
    </w:p>
    <w:p w:rsidR="00E839E2" w:rsidRDefault="00E839E2" w:rsidP="00E839E2">
      <w:pPr>
        <w:pStyle w:val="ListParagraph"/>
        <w:numPr>
          <w:ilvl w:val="0"/>
          <w:numId w:val="5"/>
        </w:numPr>
      </w:pPr>
      <w:r>
        <w:t>Calculated the average ecological distance among co-mimics, standardised by the average ecological distance for the tree and tested the significance against character simulations</w:t>
      </w:r>
    </w:p>
    <w:p w:rsidR="00E839E2" w:rsidRDefault="00E839E2" w:rsidP="00E839E2">
      <w:pPr>
        <w:pStyle w:val="ListParagraph"/>
        <w:numPr>
          <w:ilvl w:val="0"/>
          <w:numId w:val="5"/>
        </w:numPr>
      </w:pPr>
      <w:r>
        <w:t xml:space="preserve">Regressed ecological against phylogenetic distances, permuted the residual ecological distances among species pairs to determine whether observed residuals were more –ve or +ve than expected by chance for the co-mimics and non-co-mimics respectively </w:t>
      </w:r>
    </w:p>
    <w:p w:rsidR="00D02BC8" w:rsidRDefault="00D02BC8" w:rsidP="00D02BC8"/>
    <w:p w:rsidR="00D02BC8" w:rsidRDefault="00D02BC8" w:rsidP="00D02BC8">
      <w:pPr>
        <w:pStyle w:val="ListParagraph"/>
      </w:pPr>
      <w:r w:rsidRPr="00304FFC">
        <w:rPr>
          <w:b/>
        </w:rPr>
        <w:t xml:space="preserve">SURFACE </w:t>
      </w:r>
      <w:r>
        <w:fldChar w:fldCharType="begin">
          <w:fldData xml:space="preserve">PEVuZE5vdGU+PENpdGU+PEF1dGhvcj5JbmdyYW08L0F1dGhvcj48WWVhcj4yMDEzPC9ZZWFyPjxS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PEVuZE5vdGU+PENpdGU+PEF1dGhvcj5JbmdyYW08L0F1dGhvcj48WWVhcj4yMDEzPC9ZZWFyPjxS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13" w:tooltip="Ingram, 2013 #257" w:history="1">
        <w:r w:rsidR="00E0051F">
          <w:rPr>
            <w:noProof/>
          </w:rPr>
          <w:t>Ingram et al., 2013</w:t>
        </w:r>
      </w:hyperlink>
      <w:r>
        <w:rPr>
          <w:noProof/>
        </w:rPr>
        <w:t xml:space="preserve">, </w:t>
      </w:r>
      <w:hyperlink w:anchor="_ENREF_19" w:tooltip="Mahler, 2013 #250" w:history="1">
        <w:r w:rsidR="00E0051F">
          <w:rPr>
            <w:noProof/>
          </w:rPr>
          <w:t>Mahler et al., 2013</w:t>
        </w:r>
      </w:hyperlink>
      <w:r>
        <w:rPr>
          <w:noProof/>
        </w:rPr>
        <w:t>)</w:t>
      </w:r>
      <w:r>
        <w:fldChar w:fldCharType="end"/>
      </w:r>
    </w:p>
    <w:p w:rsidR="00D02BC8" w:rsidRDefault="00D02BC8" w:rsidP="00E839E2">
      <w:pPr>
        <w:pStyle w:val="ListParagraph"/>
        <w:numPr>
          <w:ilvl w:val="0"/>
          <w:numId w:val="4"/>
        </w:numPr>
      </w:pPr>
      <w:r>
        <w:t>Faunal convergence</w:t>
      </w:r>
      <w:ins w:id="7" w:author="Administrator" w:date="2014-04-16T12:13:00Z">
        <w:r w:rsidR="00654948">
          <w:t xml:space="preserve"> – this is the same as community convergence</w:t>
        </w:r>
      </w:ins>
    </w:p>
    <w:p w:rsidR="00D02BC8" w:rsidRDefault="00D02BC8" w:rsidP="00E839E2">
      <w:pPr>
        <w:pStyle w:val="ListParagraph"/>
        <w:numPr>
          <w:ilvl w:val="0"/>
          <w:numId w:val="4"/>
        </w:numPr>
      </w:pPr>
      <w:r>
        <w:t>Adaptive radiation, measuring convergence with OU models</w:t>
      </w:r>
    </w:p>
    <w:p w:rsidR="00D02BC8" w:rsidRDefault="00D02BC8" w:rsidP="00E839E2">
      <w:pPr>
        <w:pStyle w:val="ListParagraph"/>
        <w:numPr>
          <w:ilvl w:val="0"/>
          <w:numId w:val="4"/>
        </w:numPr>
      </w:pPr>
      <w:r>
        <w:t>One or more continuous traits, assumes independent evolution of traits</w:t>
      </w:r>
    </w:p>
    <w:p w:rsidR="00D02BC8" w:rsidRDefault="00D02BC8" w:rsidP="00E839E2">
      <w:pPr>
        <w:pStyle w:val="ListParagraph"/>
        <w:numPr>
          <w:ilvl w:val="0"/>
          <w:numId w:val="4"/>
        </w:numPr>
      </w:pPr>
      <w:r>
        <w:t>Simulate null models for each trait separately</w:t>
      </w:r>
    </w:p>
    <w:p w:rsidR="00D02BC8" w:rsidRDefault="00D02BC8" w:rsidP="00D02BC8">
      <w:pPr>
        <w:pStyle w:val="ListParagraph"/>
        <w:ind w:left="1080"/>
      </w:pPr>
    </w:p>
    <w:p w:rsidR="00304FFC" w:rsidRPr="00304FFC" w:rsidRDefault="00304FFC" w:rsidP="00304FFC">
      <w:pPr>
        <w:ind w:firstLine="720"/>
        <w:rPr>
          <w:b/>
        </w:rPr>
      </w:pPr>
      <w:r w:rsidRPr="00304FFC">
        <w:rPr>
          <w:b/>
        </w:rPr>
        <w:t>(Intercontinental) community convergence</w:t>
      </w:r>
      <w:r w:rsidRPr="00304FFC">
        <w:t xml:space="preserve"> </w:t>
      </w:r>
      <w:r w:rsidRPr="00304FFC">
        <w:fldChar w:fldCharType="begin"/>
      </w:r>
      <w:r w:rsidRPr="00304FFC">
        <w:instrText xml:space="preserve"> ADDIN EN.CITE &lt;EndNote&gt;&lt;Cite&gt;&lt;Author&gt;Melville&lt;/Author&gt;&lt;Year&gt;2006&lt;/Year&gt;&lt;RecNum&gt;25&lt;/RecNum&gt;&lt;DisplayText&gt;(Melville et al., 2006)&lt;/DisplayText&gt;&lt;record&gt;&lt;rec-number&gt;25&lt;/rec-number&gt;&lt;foreign-keys&gt;&lt;key app="EN" db-id="ff2dxwt2k2pwztea9ph5dzdapex2t2pwe9rd"&gt;25&lt;/key&gt;&lt;/foreign-keys&gt;&lt;ref-type name="Journal Article"&gt;17&lt;/ref-type&gt;&lt;contributors&gt;&lt;authors&gt;&lt;author&gt;Melville, J.,&lt;/author&gt;&lt;author&gt;Harmon, L.J.,&lt;/author&gt;&lt;author&gt;Losos, J.B.,&lt;/author&gt;&lt;/authors&gt;&lt;/contributors&gt;&lt;titles&gt;&lt;title&gt;Intercontinental community convergence of ecology and morphology in desert lizards&lt;/title&gt;&lt;secondary-title&gt;Proceedings of the Royal Society B: Biological Sciences&lt;/secondary-title&gt;&lt;short-title&gt;Proc. R. Soc. B.&lt;/short-title&gt;&lt;/titles&gt;&lt;periodical&gt;&lt;full-title&gt;Proceedings of the Royal Society B: Biological Sciences&lt;/full-title&gt;&lt;/periodical&gt;&lt;pages&gt;557-563&lt;/pages&gt;&lt;volume&gt;273&lt;/volume&gt;&lt;number&gt;1586&lt;/number&gt;&lt;dates&gt;&lt;year&gt;2006&lt;/year&gt;&lt;pub-dates&gt;&lt;date&gt;March 7, 2006&lt;/date&gt;&lt;/pub-dates&gt;&lt;/dates&gt;&lt;urls&gt;&lt;related-urls&gt;&lt;url&gt;http://rspb.royalsocietypublishing.org/content/273/1586/557.abstract&lt;/url&gt;&lt;/related-urls&gt;&lt;/urls&gt;&lt;electronic-resource-num&gt;10.1098/rspb.2005.3328&lt;/electronic-resource-num&gt;&lt;/record&gt;&lt;/Cite&gt;&lt;/EndNote&gt;</w:instrText>
      </w:r>
      <w:r w:rsidRPr="00304FFC">
        <w:fldChar w:fldCharType="separate"/>
      </w:r>
      <w:r w:rsidRPr="00304FFC">
        <w:rPr>
          <w:noProof/>
        </w:rPr>
        <w:t>(</w:t>
      </w:r>
      <w:hyperlink w:anchor="_ENREF_20" w:tooltip="Melville, 2006 #25" w:history="1">
        <w:r w:rsidR="00E0051F" w:rsidRPr="00304FFC">
          <w:rPr>
            <w:noProof/>
          </w:rPr>
          <w:t>Melville et al., 2006</w:t>
        </w:r>
      </w:hyperlink>
      <w:r w:rsidRPr="00304FFC">
        <w:rPr>
          <w:noProof/>
        </w:rPr>
        <w:t>)</w:t>
      </w:r>
      <w:r w:rsidRPr="00304FFC">
        <w:fldChar w:fldCharType="end"/>
      </w:r>
    </w:p>
    <w:p w:rsidR="00304FFC" w:rsidRDefault="00304FFC" w:rsidP="00E839E2">
      <w:pPr>
        <w:pStyle w:val="ListParagraph"/>
        <w:numPr>
          <w:ilvl w:val="0"/>
          <w:numId w:val="4"/>
        </w:numPr>
      </w:pPr>
      <w:r>
        <w:t>Morphological and microhabitat distance matrices</w:t>
      </w:r>
      <w:r w:rsidR="00D25EC9">
        <w:t xml:space="preserve"> (detailed Anole data)</w:t>
      </w:r>
    </w:p>
    <w:p w:rsidR="00304FFC" w:rsidRDefault="00304FFC" w:rsidP="00E839E2">
      <w:pPr>
        <w:pStyle w:val="ListParagraph"/>
        <w:numPr>
          <w:ilvl w:val="0"/>
          <w:numId w:val="4"/>
        </w:numPr>
      </w:pPr>
      <w:r>
        <w:t xml:space="preserve">Partial Mantel tests to compare morphological and microhabitat distances while controlling for phylogeny (but problems with Mantel tests </w:t>
      </w:r>
      <w:r>
        <w:fldChar w:fldCharType="begin"/>
      </w:r>
      <w:r>
        <w:instrText xml:space="preserve"> ADDIN EN.CITE &lt;EndNote&gt;&lt;Cite&gt;&lt;Author&gt;Harmon&lt;/Author&gt;&lt;Year&gt;2010&lt;/Year&gt;&lt;RecNum&gt;292&lt;/RecNum&gt;&lt;DisplayText&gt;(Harmon and Glor, 2010)&lt;/DisplayText&gt;&lt;record&gt;&lt;rec-number&gt;292&lt;/rec-number&gt;&lt;foreign-keys&gt;&lt;key app="EN" db-id="ff2dxwt2k2pwztea9ph5dzdapex2t2pwe9rd"&gt;292&lt;/key&gt;&lt;/foreign-keys&gt;&lt;ref-type name="Journal Article"&gt;17&lt;/ref-type&gt;&lt;contributors&gt;&lt;authors&gt;&lt;author&gt;Harmon, L.J.,&lt;/author&gt;&lt;author&gt;Glor, R.E.,&lt;/author&gt;&lt;/authors&gt;&lt;/contributors&gt;&lt;titles&gt;&lt;title&gt;Poor statistical performance of the Mantel test in phylogenetic comparative analyses&lt;/title&gt;&lt;secondary-title&gt;Evolution&lt;/secondary-title&gt;&lt;short-title&gt;Evolution&lt;/short-title&gt;&lt;/titles&gt;&lt;periodical&gt;&lt;full-title&gt;Evolution&lt;/full-title&gt;&lt;/periodical&gt;&lt;pages&gt;2173-2178&lt;/pages&gt;&lt;volume&gt;64&lt;/volume&gt;&lt;number&gt;7&lt;/number&gt;&lt;dates&gt;&lt;year&gt;2010&lt;/year&gt;&lt;/dates&gt;&lt;isbn&gt;0014-3820&lt;/isbn&gt;&lt;urls&gt;&lt;related-urls&gt;&lt;url&gt;http://dx.doi.org/10.1111/j.1558-5646.2010.00973.x&lt;/url&gt;&lt;/related-urls&gt;&lt;pdf-urls&gt;&lt;url&gt;C:\Users\sfinlay\Documents\ReadCube Media\Evolution 2010 Harmon LJ.pdf&lt;/url&gt;&lt;/pdf-urls&gt;&lt;/urls&gt;&lt;electronic-resource-num&gt;10.1111/j.1558-5646.2010.00973.x&lt;/electronic-resource-num&gt;&lt;remote-database-name&gt;READCUBE&lt;/remote-database-name&gt;&lt;/record&gt;&lt;/Cite&gt;&lt;/EndNote&gt;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1" w:tooltip="Harmon, 2010 #292" w:history="1">
        <w:r w:rsidR="00E0051F">
          <w:rPr>
            <w:noProof/>
          </w:rPr>
          <w:t>Harmon and Glor, 2010</w:t>
        </w:r>
      </w:hyperlink>
      <w:r>
        <w:rPr>
          <w:noProof/>
        </w:rPr>
        <w:t>)</w:t>
      </w:r>
      <w:r>
        <w:fldChar w:fldCharType="end"/>
      </w:r>
      <w:r w:rsidR="00A521EE">
        <w:t>)</w:t>
      </w:r>
    </w:p>
    <w:p w:rsidR="00A521EE" w:rsidRDefault="00A521EE" w:rsidP="00E839E2">
      <w:pPr>
        <w:pStyle w:val="ListParagraph"/>
        <w:numPr>
          <w:ilvl w:val="0"/>
          <w:numId w:val="4"/>
        </w:numPr>
      </w:pPr>
      <w:r>
        <w:t>Compare distances to expected differences under a null model of traits under BM</w:t>
      </w:r>
    </w:p>
    <w:p w:rsidR="00A521EE" w:rsidRDefault="00D02BC8" w:rsidP="008C4792">
      <w:pPr>
        <w:ind w:firstLine="720"/>
      </w:pPr>
      <w:r w:rsidRPr="008C4792">
        <w:rPr>
          <w:b/>
        </w:rPr>
        <w:t xml:space="preserve"> </w:t>
      </w:r>
      <w:r w:rsidR="008C4792" w:rsidRPr="008C4792">
        <w:rPr>
          <w:b/>
        </w:rPr>
        <w:t xml:space="preserve">(Intercontinental) community convergence </w:t>
      </w:r>
      <w:r w:rsidR="008C4792">
        <w:fldChar w:fldCharType="begin"/>
      </w:r>
      <w:r w:rsidR="008C4792">
        <w:instrText xml:space="preserve"> ADDIN EN.CITE &lt;EndNote&gt;&lt;Cite&gt;&lt;Author&gt;Moen&lt;/Author&gt;&lt;Year&gt;2013&lt;/Year&gt;&lt;RecNum&gt;277&lt;/RecNum&gt;&lt;DisplayText&gt;(Moen et al., 2013)&lt;/DisplayText&gt;&lt;record&gt;&lt;rec-number&gt;277&lt;/rec-number&gt;&lt;foreign-keys&gt;&lt;key app="EN" db-id="ff2dxwt2k2pwztea9ph5dzdapex2t2pwe9rd"&gt;277&lt;/key&gt;&lt;/foreign-keys&gt;&lt;ref-type name="Journal Article"&gt;17&lt;/ref-type&gt;&lt;contributors&gt;&lt;authors&gt;&lt;author&gt;Moen, D.,&lt;/author&gt;&lt;author&gt;Irschick, D.,&lt;/author&gt;&lt;author&gt;Wiens, J.,&lt;/author&gt;&lt;/authors&gt;&lt;/contributors&gt;&lt;auth-address&gt;Department of Ecology and Evolution, Stony Brook University, , 650 Life Sciences Building, Stony Brook, NY 11795-5245, USA, Center for Applied Mathematics, École Polytechnique, , UMR 7641 CNRS, Route de Saclay, 91128 Palaiseau Cedex, France, Department of Biology, 221 Morrill Science Center, University of Massachusetts, , Amherst, MA 01003, USA, Organismic and Evolutionary Biology Graduate Program, University of Massachusetts, , Amherst, MA 01003, USA, Department of Ecology and Evolutionary Biology, University of Arizona, , Tucson, AZ 85721-0088, USA.&lt;/auth-address&gt;&lt;titles&gt;&lt;title&gt;Evolutionary conservatism and convergence both lead to striking similarity in ecology, morphology and performance across continents in frogs&lt;/title&gt;&lt;secondary-title&gt;Proceedings of the Royal Society B: Biological Sciences&lt;/secondary-title&gt;&lt;/titles&gt;&lt;periodical&gt;&lt;full-title&gt;Proceedings of the Royal Society B: Biological Sciences&lt;/full-title&gt;&lt;/periodical&gt;&lt;pages&gt;20132156&lt;/pages&gt;&lt;volume&gt;280&lt;/volume&gt;&lt;number&gt;1773&lt;/number&gt;&lt;dates&gt;&lt;year&gt;2013&lt;/year&gt;&lt;/dates&gt;&lt;isbn&gt;0962-8452&lt;/isbn&gt;&lt;urls&gt;&lt;related-urls&gt;&lt;url&gt;http://dx.doi.org/10.1098/rspb.2013.2156&lt;/url&gt;&lt;/related-urls&gt;&lt;pdf-urls&gt;&lt;url&gt;C:\Users\sfinlay\Desktop\References\In Endnote\Read\Moen et al 2013 Proceedings. Convergence in frogs.pdf&lt;/url&gt;&lt;/pdf-urls&gt;&lt;/urls&gt;&lt;electronic-resource-num&gt;10.1098/rspb.2013.2156&lt;/electronic-resource-num&gt;&lt;remote-database-name&gt;READCUBE&lt;/remote-database-name&gt;&lt;/record&gt;&lt;/Cite&gt;&lt;/EndNote&gt;</w:instrText>
      </w:r>
      <w:r w:rsidR="008C4792">
        <w:fldChar w:fldCharType="separate"/>
      </w:r>
      <w:r w:rsidR="008C4792">
        <w:rPr>
          <w:noProof/>
        </w:rPr>
        <w:t>(</w:t>
      </w:r>
      <w:hyperlink w:anchor="_ENREF_21" w:tooltip="Moen, 2013 #277" w:history="1">
        <w:r w:rsidR="00E0051F">
          <w:rPr>
            <w:noProof/>
          </w:rPr>
          <w:t>Moen et al., 2013</w:t>
        </w:r>
      </w:hyperlink>
      <w:r w:rsidR="008C4792">
        <w:rPr>
          <w:noProof/>
        </w:rPr>
        <w:t>)</w:t>
      </w:r>
      <w:r w:rsidR="008C4792">
        <w:fldChar w:fldCharType="end"/>
      </w:r>
    </w:p>
    <w:p w:rsidR="008C4792" w:rsidRDefault="008C4792" w:rsidP="00E839E2">
      <w:pPr>
        <w:pStyle w:val="ListParagraph"/>
        <w:numPr>
          <w:ilvl w:val="0"/>
          <w:numId w:val="4"/>
        </w:numPr>
      </w:pPr>
      <w:r>
        <w:t>Two reasons for species from different regions to have similar traits; convergent evolution vs. ecologically conservative dispersal</w:t>
      </w:r>
    </w:p>
    <w:p w:rsidR="008C4792" w:rsidRDefault="008C4792" w:rsidP="00E839E2">
      <w:pPr>
        <w:pStyle w:val="ListParagraph"/>
        <w:numPr>
          <w:ilvl w:val="0"/>
          <w:numId w:val="4"/>
        </w:numPr>
      </w:pPr>
      <w:r>
        <w:t>Ecological, morphological and performance convergence</w:t>
      </w:r>
      <w:r w:rsidR="00D25EC9">
        <w:t xml:space="preserve"> (detailed frog data)</w:t>
      </w:r>
    </w:p>
    <w:p w:rsidR="008C4792" w:rsidRDefault="008C4792" w:rsidP="00E839E2">
      <w:pPr>
        <w:pStyle w:val="ListParagraph"/>
        <w:numPr>
          <w:ilvl w:val="0"/>
          <w:numId w:val="4"/>
        </w:numPr>
      </w:pPr>
      <w:r>
        <w:t>Phylogenetic MANOVA on PC scores for morphology and performance to test their associations with particular habitats</w:t>
      </w:r>
    </w:p>
    <w:p w:rsidR="008C4792" w:rsidRDefault="008C4792" w:rsidP="00E839E2">
      <w:pPr>
        <w:pStyle w:val="ListParagraph"/>
        <w:numPr>
          <w:ilvl w:val="0"/>
          <w:numId w:val="4"/>
        </w:numPr>
      </w:pPr>
      <w:r>
        <w:t>Test for conservatism</w:t>
      </w:r>
    </w:p>
    <w:p w:rsidR="008C4792" w:rsidRDefault="008C4792" w:rsidP="00E839E2">
      <w:pPr>
        <w:pStyle w:val="ListParagraph"/>
        <w:numPr>
          <w:ilvl w:val="0"/>
          <w:numId w:val="4"/>
        </w:numPr>
      </w:pPr>
      <w:r>
        <w:t>Tested</w:t>
      </w:r>
      <w:r w:rsidR="00A75912">
        <w:t xml:space="preserve"> for effects of previous history – requires that you identify a focal group with ancestral ecology – so not directly applicable for me</w:t>
      </w:r>
    </w:p>
    <w:p w:rsidR="00A75912" w:rsidRDefault="00A75912" w:rsidP="00E839E2">
      <w:pPr>
        <w:pStyle w:val="ListParagraph"/>
        <w:numPr>
          <w:ilvl w:val="0"/>
          <w:numId w:val="4"/>
        </w:numPr>
      </w:pPr>
      <w:r>
        <w:t>Convergence is shorter distance between two groups sharing the same microhabitat than between two groups that are closely related</w:t>
      </w:r>
    </w:p>
    <w:p w:rsidR="00D25EC9" w:rsidRDefault="00D25EC9" w:rsidP="00D25EC9">
      <w:pPr>
        <w:ind w:firstLine="720"/>
      </w:pPr>
      <w:r w:rsidRPr="00D25EC9">
        <w:rPr>
          <w:b/>
        </w:rPr>
        <w:t>(Intercontinental) community convergence</w:t>
      </w:r>
      <w:r>
        <w:t xml:space="preserve"> </w:t>
      </w:r>
      <w:r>
        <w:fldChar w:fldCharType="begin"/>
      </w:r>
      <w:r>
        <w:instrText xml:space="preserve"> ADDIN EN.CITE &lt;EndNote&gt;&lt;Cite&gt;&lt;Author&gt;Segar&lt;/Author&gt;&lt;Year&gt;2013&lt;/Year&gt;&lt;RecNum&gt;275&lt;/RecNum&gt;&lt;DisplayText&gt;(Segar et al., 2013)&lt;/DisplayText&gt;&lt;record&gt;&lt;rec-number&gt;275&lt;/rec-number&gt;&lt;foreign-keys&gt;&lt;key app="EN" db-id="ff2dxwt2k2pwztea9ph5dzdapex2t2pwe9rd"&gt;275&lt;/key&gt;&lt;/foreign-keys&gt;&lt;ref-type name="Journal Article"&gt;17&lt;/ref-type&gt;&lt;contributors&gt;&lt;authors&gt;&lt;author&gt;Segar, S.,&lt;/author&gt;&lt;author&gt;Pereira, R.,&lt;/author&gt;&lt;author&gt;Compton, S.,&lt;/author&gt;&lt;author&gt;Cook, J.,&lt;/author&gt;&lt;/authors&gt;&lt;/contributors&gt;&lt;auth-address&gt;School of Biological Sciences, University of Reading, Whiteknights, Reading, RG6 6AS, UK; Faculty of Science, University of South Bohemia, Branišovská 31, 370 05, České Budějovice, Czech Republic.&lt;/auth-address&gt;&lt;titles&gt;&lt;title&gt;Convergent structure of multitrophic communities over three continents&lt;/title&gt;&lt;secondary-title&gt;Ecology letters&lt;/secondary-title&gt;&lt;/titles&gt;&lt;periodical&gt;&lt;full-title&gt;Ecology Letters&lt;/full-title&gt;&lt;/periodical&gt;&lt;pages&gt;1436-1445&lt;/pages&gt;&lt;volume&gt;16&lt;/volume&gt;&lt;dates&gt;&lt;year&gt;2013&lt;/year&gt;&lt;/dates&gt;&lt;isbn&gt;1461-023X&lt;/isbn&gt;&lt;urls&gt;&lt;related-urls&gt;&lt;url&gt;http://dx.doi.org/10.1111/ele.12183&lt;/url&gt;&lt;/related-urls&gt;&lt;pdf-urls&gt;&lt;url&gt;C:\Users\sfinlay\Documents\ReadCube Media\Ecol Lett 2013 Segar ST.pdf&lt;/url&gt;&lt;/pdf-urls&gt;&lt;/urls&gt;&lt;electronic-resource-num&gt;10.1111/ele.12183&lt;/electronic-resource-num&gt;&lt;remote-database-name&gt;READCUBE&lt;/remote-database-name&gt;&lt;/record&gt;&lt;/Cite&gt;&lt;/EndNote&gt;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27" w:tooltip="Segar, 2013 #275" w:history="1">
        <w:r w:rsidR="00E0051F">
          <w:rPr>
            <w:noProof/>
          </w:rPr>
          <w:t>Segar et al., 2013</w:t>
        </w:r>
      </w:hyperlink>
      <w:r>
        <w:rPr>
          <w:noProof/>
        </w:rPr>
        <w:t>)</w:t>
      </w:r>
      <w:r>
        <w:fldChar w:fldCharType="end"/>
      </w:r>
    </w:p>
    <w:p w:rsidR="00D25EC9" w:rsidRDefault="00D25EC9" w:rsidP="00E839E2">
      <w:pPr>
        <w:pStyle w:val="ListParagraph"/>
        <w:numPr>
          <w:ilvl w:val="0"/>
          <w:numId w:val="4"/>
        </w:numPr>
      </w:pPr>
      <w:r>
        <w:t>Specific wasp/fig system; three hypotheses to explain community structure – inheritance, convergence and constraint.</w:t>
      </w:r>
    </w:p>
    <w:p w:rsidR="00D25EC9" w:rsidRDefault="00D25EC9" w:rsidP="00E839E2">
      <w:pPr>
        <w:pStyle w:val="ListParagraph"/>
        <w:numPr>
          <w:ilvl w:val="0"/>
          <w:numId w:val="4"/>
        </w:numPr>
      </w:pPr>
      <w:r>
        <w:t>Each hypothesis has makes specific predictions about the relative roles of ecology and phylogeny</w:t>
      </w:r>
    </w:p>
    <w:p w:rsidR="00D25EC9" w:rsidRDefault="00D25EC9" w:rsidP="00E839E2">
      <w:pPr>
        <w:pStyle w:val="ListParagraph"/>
        <w:numPr>
          <w:ilvl w:val="0"/>
          <w:numId w:val="4"/>
        </w:numPr>
      </w:pPr>
      <w:r>
        <w:lastRenderedPageBreak/>
        <w:t>Clustered species into functional guilds and estimated ecological distance (not applicable for me)</w:t>
      </w:r>
    </w:p>
    <w:p w:rsidR="00D25EC9" w:rsidRDefault="00D25EC9" w:rsidP="00E839E2">
      <w:pPr>
        <w:pStyle w:val="ListParagraph"/>
        <w:numPr>
          <w:ilvl w:val="0"/>
          <w:numId w:val="4"/>
        </w:numPr>
      </w:pPr>
      <w:r>
        <w:t>Tested for phylogenetic niche conservatism</w:t>
      </w:r>
    </w:p>
    <w:p w:rsidR="00D25EC9" w:rsidRDefault="00D25EC9" w:rsidP="00E839E2">
      <w:pPr>
        <w:pStyle w:val="ListParagraph"/>
        <w:numPr>
          <w:ilvl w:val="0"/>
          <w:numId w:val="4"/>
        </w:numPr>
      </w:pPr>
      <w:r>
        <w:t>Phylogenetic eigenvector regression to quantify the relative contributions of ecological role and phylogeny to community structure</w:t>
      </w:r>
    </w:p>
    <w:p w:rsidR="00D25EC9" w:rsidRDefault="00D25EC9" w:rsidP="00E839E2">
      <w:pPr>
        <w:pStyle w:val="ListParagraph"/>
        <w:numPr>
          <w:ilvl w:val="0"/>
          <w:numId w:val="4"/>
        </w:numPr>
        <w:rPr>
          <w:ins w:id="8" w:author="Administrator" w:date="2014-04-29T14:34:00Z"/>
        </w:rPr>
      </w:pPr>
      <w:r>
        <w:t>New index; proportion of phylogenetic distance/proportion of ecological distance occupied by each species pair. Pairs within the 95% quantile are examples of phylogenetic&gt;&gt;ecological distance and therefore ecologically convergent species</w:t>
      </w:r>
    </w:p>
    <w:p w:rsidR="00E0051F" w:rsidRDefault="00E0051F" w:rsidP="00E0051F">
      <w:pPr>
        <w:ind w:left="720"/>
      </w:pPr>
      <w:r>
        <w:t xml:space="preserve"> </w:t>
      </w:r>
      <w:r>
        <w:fldChar w:fldCharType="begin"/>
      </w:r>
      <w:r>
        <w:instrText xml:space="preserve"> ADDIN EN.CITE &lt;EndNote&gt;&lt;Cite&gt;&lt;Author&gt;Burd&lt;/Author&gt;&lt;Year&gt;2014&lt;/Year&gt;&lt;RecNum&gt;335&lt;/RecNum&gt;&lt;DisplayText&gt;(Burd et al., 2014)&lt;/DisplayText&gt;&lt;record&gt;&lt;rec-number&gt;335&lt;/rec-number&gt;&lt;foreign-keys&gt;&lt;key app="EN" db-id="ff2dxwt2k2pwztea9ph5dzdapex2t2pwe9rd"&gt;335&lt;/key&gt;&lt;/foreign-keys&gt;&lt;ref-type name="Journal Article"&gt;17&lt;/ref-type&gt;&lt;contributors&gt;&lt;authors&gt;&lt;author&gt;Burd, M.,&lt;/author&gt;&lt;author&gt;Stayton, C.t.,&lt;/author&gt;&lt;author&gt;Shrestha, M.,&lt;/author&gt;&lt;author&gt;Dyer, A.G.,&lt;/author&gt;&lt;/authors&gt;&lt;/contributors&gt;&lt;titles&gt;&lt;title&gt;Distinctive convergence in Australian floral colours seen through the eyes of Australian birds&lt;/title&gt;&lt;secondary-title&gt;Proceedings of the Royal Society B: Biological Sciences&lt;/secondary-title&gt;&lt;/titles&gt;&lt;periodical&gt;&lt;full-title&gt;Proceedings of the Royal Society B: Biological Sciences&lt;/full-title&gt;&lt;/periodical&gt;&lt;pages&gt;20132862&lt;/pages&gt;&lt;volume&gt;281&lt;/volume&gt;&lt;number&gt;1781&lt;/number&gt;&lt;dates&gt;&lt;year&gt;2014&lt;/year&gt;&lt;/dates&gt;&lt;isbn&gt;0962-8452&lt;/isbn&gt;&lt;urls&gt;&lt;related-urls&gt;&lt;url&gt;http://dx.doi.org/10.1098/rspb.2013.2862&lt;/url&gt;&lt;/related-urls&gt;&lt;pdf-urls&gt;&lt;url&gt;C:\Users\sfinlay\Documents\ReadCube Media\Proc Biol Sci 2014 Burd M.pdf&lt;/url&gt;&lt;/pdf-urls&gt;&lt;/urls&gt;&lt;electronic-resource-num&gt;10.1098/rspb.2013.2862&lt;/electronic-resource-num&gt;&lt;remote-database-name&gt;READCUBE&lt;/remote-database-name&gt;&lt;/record&gt;&lt;/Cite&gt;&lt;/EndNote&gt;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5" w:tooltip="Burd, 2014 #335" w:history="1">
        <w:r>
          <w:rPr>
            <w:noProof/>
          </w:rPr>
          <w:t>Burd et al., 2014</w:t>
        </w:r>
      </w:hyperlink>
      <w:r>
        <w:rPr>
          <w:noProof/>
        </w:rPr>
        <w:t>)</w:t>
      </w:r>
      <w:r>
        <w:fldChar w:fldCharType="end"/>
      </w:r>
    </w:p>
    <w:p w:rsidR="003D46B7" w:rsidRPr="003D46B7" w:rsidRDefault="003D46B7" w:rsidP="003D46B7">
      <w:pPr>
        <w:rPr>
          <w:b/>
        </w:rPr>
      </w:pPr>
      <w:bookmarkStart w:id="9" w:name="_GoBack"/>
      <w:r w:rsidRPr="003D46B7">
        <w:rPr>
          <w:b/>
        </w:rPr>
        <w:t>Discussion</w:t>
      </w:r>
    </w:p>
    <w:bookmarkEnd w:id="9"/>
    <w:p w:rsidR="003D46B7" w:rsidRDefault="003D46B7" w:rsidP="003D46B7">
      <w:pPr>
        <w:pStyle w:val="ListParagraph"/>
        <w:numPr>
          <w:ilvl w:val="0"/>
          <w:numId w:val="4"/>
        </w:numPr>
      </w:pPr>
      <w:r>
        <w:t>Variety of methods reflecting increased interest in quantifying convergence</w:t>
      </w:r>
    </w:p>
    <w:p w:rsidR="003D46B7" w:rsidRDefault="003D46B7" w:rsidP="003D46B7">
      <w:pPr>
        <w:pStyle w:val="ListParagraph"/>
        <w:numPr>
          <w:ilvl w:val="0"/>
          <w:numId w:val="4"/>
        </w:numPr>
      </w:pPr>
      <w:r>
        <w:t>Importance of expanding and developing approaches to non-traditional study groups</w:t>
      </w:r>
    </w:p>
    <w:p w:rsidR="003D46B7" w:rsidRDefault="003D46B7" w:rsidP="003D46B7">
      <w:pPr>
        <w:pStyle w:val="ListParagraph"/>
        <w:numPr>
          <w:ilvl w:val="0"/>
          <w:numId w:val="4"/>
        </w:numPr>
      </w:pPr>
      <w:r>
        <w:t xml:space="preserve">Make a comparison table with method, data required, </w:t>
      </w:r>
      <w:proofErr w:type="gramStart"/>
      <w:r>
        <w:t>suitability</w:t>
      </w:r>
      <w:proofErr w:type="gramEnd"/>
      <w:r>
        <w:t xml:space="preserve"> for different questions?</w:t>
      </w:r>
    </w:p>
    <w:p w:rsidR="00A75912" w:rsidRDefault="00A75912" w:rsidP="00A75912"/>
    <w:p w:rsidR="00D66A00" w:rsidRPr="00D66A00" w:rsidRDefault="00D66A00" w:rsidP="00D66A00">
      <w:pPr>
        <w:rPr>
          <w:b/>
        </w:rPr>
      </w:pPr>
      <w:r w:rsidRPr="00D66A00">
        <w:rPr>
          <w:b/>
        </w:rPr>
        <w:t>References</w:t>
      </w:r>
      <w:r w:rsidR="00954B4C">
        <w:rPr>
          <w:b/>
        </w:rPr>
        <w:t xml:space="preserve"> </w:t>
      </w:r>
    </w:p>
    <w:p w:rsidR="00E0051F" w:rsidRPr="00E0051F" w:rsidRDefault="00D66A00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0" w:name="_ENREF_1"/>
      <w:r w:rsidR="00E0051F" w:rsidRPr="00E0051F">
        <w:rPr>
          <w:rFonts w:ascii="Calibri" w:hAnsi="Calibri"/>
          <w:noProof/>
        </w:rPr>
        <w:t xml:space="preserve">Alvarado-Cárdenas, L. O., Martínez-Meyer, E., Feria, T. P., Eguiarte, L. E., Hernández, H. M., Midgley, G. &amp; Olson, M. E. 2013. To converge or not to converge in environmental space: testing for similar environments between analogous succulent plants of North America and Africa. </w:t>
      </w:r>
      <w:r w:rsidR="00E0051F" w:rsidRPr="00E0051F">
        <w:rPr>
          <w:rFonts w:ascii="Calibri" w:hAnsi="Calibri"/>
          <w:i/>
          <w:noProof/>
        </w:rPr>
        <w:t>Annals of botany,</w:t>
      </w:r>
      <w:r w:rsidR="00E0051F" w:rsidRPr="00E0051F">
        <w:rPr>
          <w:rFonts w:ascii="Calibri" w:hAnsi="Calibri"/>
          <w:noProof/>
        </w:rPr>
        <w:t xml:space="preserve"> 111</w:t>
      </w:r>
      <w:r w:rsidR="00E0051F" w:rsidRPr="00E0051F">
        <w:rPr>
          <w:rFonts w:ascii="Calibri" w:hAnsi="Calibri"/>
          <w:b/>
          <w:noProof/>
        </w:rPr>
        <w:t>,</w:t>
      </w:r>
      <w:r w:rsidR="00E0051F" w:rsidRPr="00E0051F">
        <w:rPr>
          <w:rFonts w:ascii="Calibri" w:hAnsi="Calibri"/>
          <w:noProof/>
        </w:rPr>
        <w:t xml:space="preserve"> 1125-1138.</w:t>
      </w:r>
      <w:bookmarkEnd w:id="10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1" w:name="_ENREF_2"/>
      <w:r w:rsidRPr="00E0051F">
        <w:rPr>
          <w:rFonts w:ascii="Calibri" w:hAnsi="Calibri"/>
          <w:noProof/>
        </w:rPr>
        <w:t xml:space="preserve">Ben-Moshe, A., Dayan, T. &amp; Simberloff, D. 2001. Convergence in morphological patterns and community organization between Old and New World rodent guilds. </w:t>
      </w:r>
      <w:r w:rsidRPr="00E0051F">
        <w:rPr>
          <w:rFonts w:ascii="Calibri" w:hAnsi="Calibri"/>
          <w:i/>
          <w:noProof/>
        </w:rPr>
        <w:t>The American naturalist,</w:t>
      </w:r>
      <w:r w:rsidRPr="00E0051F">
        <w:rPr>
          <w:rFonts w:ascii="Calibri" w:hAnsi="Calibri"/>
          <w:noProof/>
        </w:rPr>
        <w:t xml:space="preserve"> 158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484-495.</w:t>
      </w:r>
      <w:bookmarkEnd w:id="11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2" w:name="_ENREF_3"/>
      <w:r w:rsidRPr="00E0051F">
        <w:rPr>
          <w:rFonts w:ascii="Calibri" w:hAnsi="Calibri"/>
          <w:noProof/>
        </w:rPr>
        <w:t xml:space="preserve">Bernal, D., Dickson, K., Shadwick, R. &amp; Graham, J. 2001. Review: Analysis of the evolutionary convergence for high performance swimming in lamnid sharks and tunas. </w:t>
      </w:r>
      <w:r w:rsidRPr="00E0051F">
        <w:rPr>
          <w:rFonts w:ascii="Calibri" w:hAnsi="Calibri"/>
          <w:i/>
          <w:noProof/>
        </w:rPr>
        <w:t>Comparative biochemistry and physiology. Part A, Molecular &amp; integrative physiology,</w:t>
      </w:r>
      <w:r w:rsidRPr="00E0051F">
        <w:rPr>
          <w:rFonts w:ascii="Calibri" w:hAnsi="Calibri"/>
          <w:noProof/>
        </w:rPr>
        <w:t xml:space="preserve"> 129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695-726.</w:t>
      </w:r>
      <w:bookmarkEnd w:id="12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3" w:name="_ENREF_4"/>
      <w:r w:rsidRPr="00E0051F">
        <w:rPr>
          <w:rFonts w:ascii="Calibri" w:hAnsi="Calibri"/>
          <w:noProof/>
        </w:rPr>
        <w:t xml:space="preserve">Blount, Z. D., Borland, C. Z. &amp; Lenski, R. E. 2008. Historical contingency and the evolution of a key innovation in an experimental population of </w:t>
      </w:r>
      <w:r w:rsidRPr="00E0051F">
        <w:rPr>
          <w:rFonts w:ascii="Calibri" w:hAnsi="Calibri"/>
          <w:i/>
          <w:noProof/>
        </w:rPr>
        <w:t>Escherichia coli</w:t>
      </w:r>
      <w:r w:rsidRPr="00E0051F">
        <w:rPr>
          <w:rFonts w:ascii="Calibri" w:hAnsi="Calibri"/>
          <w:noProof/>
        </w:rPr>
        <w:t xml:space="preserve">. </w:t>
      </w:r>
      <w:r w:rsidRPr="00E0051F">
        <w:rPr>
          <w:rFonts w:ascii="Calibri" w:hAnsi="Calibri"/>
          <w:i/>
          <w:noProof/>
        </w:rPr>
        <w:t xml:space="preserve">Proceedings of the National Academy of Sciences </w:t>
      </w:r>
      <w:r w:rsidRPr="00E0051F">
        <w:rPr>
          <w:rFonts w:ascii="Calibri" w:hAnsi="Calibri"/>
          <w:noProof/>
        </w:rPr>
        <w:t>105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7899-7906.</w:t>
      </w:r>
      <w:bookmarkEnd w:id="13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4" w:name="_ENREF_5"/>
      <w:r w:rsidRPr="00E0051F">
        <w:rPr>
          <w:rFonts w:ascii="Calibri" w:hAnsi="Calibri"/>
          <w:noProof/>
        </w:rPr>
        <w:t xml:space="preserve">Burd, M., Stayton, C. t., Shrestha, M. &amp; Dyer, A. G. 2014. Distinctive convergence in Australian floral colours seen through the eyes of Australian birds. </w:t>
      </w:r>
      <w:r w:rsidRPr="00E0051F">
        <w:rPr>
          <w:rFonts w:ascii="Calibri" w:hAnsi="Calibri"/>
          <w:i/>
          <w:noProof/>
        </w:rPr>
        <w:t>Proceedings of the Royal Society B: Biological Sciences,</w:t>
      </w:r>
      <w:r w:rsidRPr="00E0051F">
        <w:rPr>
          <w:rFonts w:ascii="Calibri" w:hAnsi="Calibri"/>
          <w:noProof/>
        </w:rPr>
        <w:t xml:space="preserve"> 281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20132862.</w:t>
      </w:r>
      <w:bookmarkEnd w:id="14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5" w:name="_ENREF_6"/>
      <w:r w:rsidRPr="00E0051F">
        <w:rPr>
          <w:rFonts w:ascii="Calibri" w:hAnsi="Calibri"/>
          <w:noProof/>
        </w:rPr>
        <w:t xml:space="preserve">Clark, V., Raxworthy, C., Rakotomalala, V., Sierwald, P. &amp; Fisher, B. 2005. Convergent evolution of chemical defense in poison frogs and arthropod prey between Madagascar and the Neotropics. </w:t>
      </w:r>
      <w:r w:rsidRPr="00E0051F">
        <w:rPr>
          <w:rFonts w:ascii="Calibri" w:hAnsi="Calibri"/>
          <w:i/>
          <w:noProof/>
        </w:rPr>
        <w:t>Proceedings of the National Academy of Sciences of the United States of America,</w:t>
      </w:r>
      <w:r w:rsidRPr="00E0051F">
        <w:rPr>
          <w:rFonts w:ascii="Calibri" w:hAnsi="Calibri"/>
          <w:noProof/>
        </w:rPr>
        <w:t xml:space="preserve"> 102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11617-11622.</w:t>
      </w:r>
      <w:bookmarkEnd w:id="15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6" w:name="_ENREF_7"/>
      <w:r w:rsidRPr="00E0051F">
        <w:rPr>
          <w:rFonts w:ascii="Calibri" w:hAnsi="Calibri"/>
          <w:noProof/>
        </w:rPr>
        <w:t xml:space="preserve">Conway-Morris, S. 2006. Evolutionary convergence. </w:t>
      </w:r>
      <w:r w:rsidRPr="00E0051F">
        <w:rPr>
          <w:rFonts w:ascii="Calibri" w:hAnsi="Calibri"/>
          <w:i/>
          <w:noProof/>
        </w:rPr>
        <w:t>Current biology,</w:t>
      </w:r>
      <w:r w:rsidRPr="00E0051F">
        <w:rPr>
          <w:rFonts w:ascii="Calibri" w:hAnsi="Calibri"/>
          <w:noProof/>
        </w:rPr>
        <w:t xml:space="preserve"> 16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7.</w:t>
      </w:r>
      <w:bookmarkEnd w:id="16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7" w:name="_ENREF_8"/>
      <w:r w:rsidRPr="00E0051F">
        <w:rPr>
          <w:rFonts w:ascii="Calibri" w:hAnsi="Calibri"/>
          <w:noProof/>
        </w:rPr>
        <w:t xml:space="preserve">Donley, J., Sepulveda, C., Konstantinidis, P., Gemballa, S. &amp; Shadwick, R. 2004. Convergent evolution in mechanical design of lamnid sharks and tunas. </w:t>
      </w:r>
      <w:r w:rsidRPr="00E0051F">
        <w:rPr>
          <w:rFonts w:ascii="Calibri" w:hAnsi="Calibri"/>
          <w:i/>
          <w:noProof/>
        </w:rPr>
        <w:t>Nature,</w:t>
      </w:r>
      <w:r w:rsidRPr="00E0051F">
        <w:rPr>
          <w:rFonts w:ascii="Calibri" w:hAnsi="Calibri"/>
          <w:noProof/>
        </w:rPr>
        <w:t xml:space="preserve"> 429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61-65.</w:t>
      </w:r>
      <w:bookmarkEnd w:id="17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8" w:name="_ENREF_9"/>
      <w:r w:rsidRPr="00E0051F">
        <w:rPr>
          <w:rFonts w:ascii="Calibri" w:hAnsi="Calibri"/>
          <w:noProof/>
        </w:rPr>
        <w:t xml:space="preserve">Elias, M., Gompert, Z., Jiggins, C. &amp; Willmott, K. 2008. Mutualistic interactions drive ecological niche convergence in a diverse butterfly community. </w:t>
      </w:r>
      <w:r w:rsidRPr="00E0051F">
        <w:rPr>
          <w:rFonts w:ascii="Calibri" w:hAnsi="Calibri"/>
          <w:i/>
          <w:noProof/>
        </w:rPr>
        <w:t>PLoS biology,</w:t>
      </w:r>
      <w:r w:rsidRPr="00E0051F">
        <w:rPr>
          <w:rFonts w:ascii="Calibri" w:hAnsi="Calibri"/>
          <w:noProof/>
        </w:rPr>
        <w:t xml:space="preserve"> 6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2642-2649.</w:t>
      </w:r>
      <w:bookmarkEnd w:id="18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9" w:name="_ENREF_10"/>
      <w:r w:rsidRPr="00E0051F">
        <w:rPr>
          <w:rFonts w:ascii="Calibri" w:hAnsi="Calibri"/>
          <w:noProof/>
        </w:rPr>
        <w:t xml:space="preserve">Fleischer, R., James, H. &amp; Olson, S. 2008. Convergent evolution of Hawaiian and Australo-Pacific honeyeaters from distant songbird ancestors. </w:t>
      </w:r>
      <w:r w:rsidRPr="00E0051F">
        <w:rPr>
          <w:rFonts w:ascii="Calibri" w:hAnsi="Calibri"/>
          <w:i/>
          <w:noProof/>
        </w:rPr>
        <w:t>Current biology,</w:t>
      </w:r>
      <w:r w:rsidRPr="00E0051F">
        <w:rPr>
          <w:rFonts w:ascii="Calibri" w:hAnsi="Calibri"/>
          <w:noProof/>
        </w:rPr>
        <w:t xml:space="preserve"> 18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1927-1931.</w:t>
      </w:r>
      <w:bookmarkEnd w:id="19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0" w:name="_ENREF_11"/>
      <w:r w:rsidRPr="00E0051F">
        <w:rPr>
          <w:rFonts w:ascii="Calibri" w:hAnsi="Calibri"/>
          <w:noProof/>
        </w:rPr>
        <w:t xml:space="preserve">Harmon, L. J. &amp; Glor, R. E. 2010. Poor statistical performance of the Mantel test in phylogenetic comparative analyses.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64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2173-2178.</w:t>
      </w:r>
      <w:bookmarkEnd w:id="20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1" w:name="_ENREF_12"/>
      <w:r w:rsidRPr="00E0051F">
        <w:rPr>
          <w:rFonts w:ascii="Calibri" w:hAnsi="Calibri"/>
          <w:noProof/>
        </w:rPr>
        <w:lastRenderedPageBreak/>
        <w:t xml:space="preserve">Harmon, L. J., Kolbe, J. J., Cheverud, J. M. &amp; Losos, J. B. 2005. Convergence and the multidimensional niche.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59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409-421.</w:t>
      </w:r>
      <w:bookmarkEnd w:id="21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2" w:name="_ENREF_13"/>
      <w:r w:rsidRPr="00E0051F">
        <w:rPr>
          <w:rFonts w:ascii="Calibri" w:hAnsi="Calibri"/>
          <w:noProof/>
        </w:rPr>
        <w:t xml:space="preserve">Ingram, T., Mahler, L. D. &amp; Hansen, T. 2013. SURFACE: detecting convergent evolution from comparative data by fitting Ornstein-Uhlenbeck models with stepwise Akaike Information Criterion. </w:t>
      </w:r>
      <w:r w:rsidRPr="00E0051F">
        <w:rPr>
          <w:rFonts w:ascii="Calibri" w:hAnsi="Calibri"/>
          <w:i/>
          <w:noProof/>
        </w:rPr>
        <w:t>Methods in Ecology and Evolution,</w:t>
      </w:r>
      <w:r w:rsidRPr="00E0051F">
        <w:rPr>
          <w:rFonts w:ascii="Calibri" w:hAnsi="Calibri"/>
          <w:noProof/>
        </w:rPr>
        <w:t xml:space="preserve"> 4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416-425.</w:t>
      </w:r>
      <w:bookmarkEnd w:id="22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3" w:name="_ENREF_14"/>
      <w:r w:rsidRPr="00E0051F">
        <w:rPr>
          <w:rFonts w:ascii="Calibri" w:hAnsi="Calibri"/>
          <w:noProof/>
        </w:rPr>
        <w:t xml:space="preserve">Jones, F., Grabherr, M., Chan, Y., Russell, P., Mauceli, E., Johnson, J., Swofford, R., Pirun, M., Zody, M., White, S., Birney, E., Searle, S., Schmutz, J., Grimwood, J., Dickson, M., Myers, R., Miller, C., Summers, B., Knecht, A., Brady, S., Zhang, H., Pollen, A., Howes, T., Amemiya, C., Broad Institute Genome Sequencing, P., Whole Genome Assembly, T., Baldwin, J., Bloom, T., Jaffe, D., Nicol, R., Wilkinson, J., Lander, E., Di Palma, F., Lindblad-Toh, K. &amp; Kingsley, D. 2012. The genomic basis of adaptive evolution in threespine sticklebacks. </w:t>
      </w:r>
      <w:r w:rsidRPr="00E0051F">
        <w:rPr>
          <w:rFonts w:ascii="Calibri" w:hAnsi="Calibri"/>
          <w:i/>
          <w:noProof/>
        </w:rPr>
        <w:t>Nature,</w:t>
      </w:r>
      <w:r w:rsidRPr="00E0051F">
        <w:rPr>
          <w:rFonts w:ascii="Calibri" w:hAnsi="Calibri"/>
          <w:noProof/>
        </w:rPr>
        <w:t xml:space="preserve"> 484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55-61.</w:t>
      </w:r>
      <w:bookmarkEnd w:id="23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4" w:name="_ENREF_15"/>
      <w:r w:rsidRPr="00E0051F">
        <w:rPr>
          <w:rFonts w:ascii="Calibri" w:hAnsi="Calibri"/>
          <w:noProof/>
        </w:rPr>
        <w:t xml:space="preserve">Jones, G. &amp; Holderied, M. 2007. Bat echolocation calls: adaptation and convergent evolution. </w:t>
      </w:r>
      <w:r w:rsidRPr="00E0051F">
        <w:rPr>
          <w:rFonts w:ascii="Calibri" w:hAnsi="Calibri"/>
          <w:i/>
          <w:noProof/>
        </w:rPr>
        <w:t>Proceedings. Biological sciences / The Royal Society,</w:t>
      </w:r>
      <w:r w:rsidRPr="00E0051F">
        <w:rPr>
          <w:rFonts w:ascii="Calibri" w:hAnsi="Calibri"/>
          <w:noProof/>
        </w:rPr>
        <w:t xml:space="preserve"> 274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905-912.</w:t>
      </w:r>
      <w:bookmarkEnd w:id="24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5" w:name="_ENREF_16"/>
      <w:r w:rsidRPr="00E0051F">
        <w:rPr>
          <w:rFonts w:ascii="Calibri" w:hAnsi="Calibri"/>
          <w:noProof/>
        </w:rPr>
        <w:t xml:space="preserve">Kawahara, A. &amp; Rubinoff, D. 2013. Convergent evolution of morphology and habitat use in the explosive Hawaiian fancy case caterpillar radiation. </w:t>
      </w:r>
      <w:r w:rsidRPr="00E0051F">
        <w:rPr>
          <w:rFonts w:ascii="Calibri" w:hAnsi="Calibri"/>
          <w:i/>
          <w:noProof/>
        </w:rPr>
        <w:t>Journal of evolutionary biology,</w:t>
      </w:r>
      <w:r w:rsidRPr="00E0051F">
        <w:rPr>
          <w:rFonts w:ascii="Calibri" w:hAnsi="Calibri"/>
          <w:noProof/>
        </w:rPr>
        <w:t xml:space="preserve"> 26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1763-1773.</w:t>
      </w:r>
      <w:bookmarkEnd w:id="25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6" w:name="_ENREF_17"/>
      <w:r w:rsidRPr="00E0051F">
        <w:rPr>
          <w:rFonts w:ascii="Calibri" w:hAnsi="Calibri"/>
          <w:noProof/>
        </w:rPr>
        <w:t xml:space="preserve">Leal, M., Knox, A. K. &amp; Losos, J. B. 2002. Lack of convergence in aquatic </w:t>
      </w:r>
      <w:r w:rsidRPr="00E0051F">
        <w:rPr>
          <w:rFonts w:ascii="Calibri" w:hAnsi="Calibri"/>
          <w:i/>
          <w:noProof/>
        </w:rPr>
        <w:t>Anolis</w:t>
      </w:r>
      <w:r w:rsidRPr="00E0051F">
        <w:rPr>
          <w:rFonts w:ascii="Calibri" w:hAnsi="Calibri"/>
          <w:noProof/>
        </w:rPr>
        <w:t xml:space="preserve"> lizards.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56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785-791.</w:t>
      </w:r>
      <w:bookmarkEnd w:id="26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7" w:name="_ENREF_18"/>
      <w:r w:rsidRPr="00E0051F">
        <w:rPr>
          <w:rFonts w:ascii="Calibri" w:hAnsi="Calibri"/>
          <w:noProof/>
        </w:rPr>
        <w:t xml:space="preserve">Losos, J. B. 2011. Convergence, adaptation and constraint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65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1827-1840.</w:t>
      </w:r>
      <w:bookmarkEnd w:id="27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8" w:name="_ENREF_19"/>
      <w:r w:rsidRPr="00E0051F">
        <w:rPr>
          <w:rFonts w:ascii="Calibri" w:hAnsi="Calibri"/>
          <w:noProof/>
        </w:rPr>
        <w:t xml:space="preserve">Mahler, D. L., Ingram, T., Revell, L. &amp; Losos, J. B. 2013. Exceptional convergence on the macroevolutionary landscape in island lizard radiations. </w:t>
      </w:r>
      <w:r w:rsidRPr="00E0051F">
        <w:rPr>
          <w:rFonts w:ascii="Calibri" w:hAnsi="Calibri"/>
          <w:i/>
          <w:noProof/>
        </w:rPr>
        <w:t>Science,</w:t>
      </w:r>
      <w:r w:rsidRPr="00E0051F">
        <w:rPr>
          <w:rFonts w:ascii="Calibri" w:hAnsi="Calibri"/>
          <w:noProof/>
        </w:rPr>
        <w:t xml:space="preserve"> 341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292-295.</w:t>
      </w:r>
      <w:bookmarkEnd w:id="28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9" w:name="_ENREF_20"/>
      <w:r w:rsidRPr="00E0051F">
        <w:rPr>
          <w:rFonts w:ascii="Calibri" w:hAnsi="Calibri"/>
          <w:noProof/>
        </w:rPr>
        <w:t xml:space="preserve">Melville, J., Harmon, L. J. &amp; Losos, J. B. 2006. Intercontinental community convergence of ecology and morphology in desert lizards. </w:t>
      </w:r>
      <w:r w:rsidRPr="00E0051F">
        <w:rPr>
          <w:rFonts w:ascii="Calibri" w:hAnsi="Calibri"/>
          <w:i/>
          <w:noProof/>
        </w:rPr>
        <w:t>Proceedings of the Royal Society B: Biological Sciences,</w:t>
      </w:r>
      <w:r w:rsidRPr="00E0051F">
        <w:rPr>
          <w:rFonts w:ascii="Calibri" w:hAnsi="Calibri"/>
          <w:noProof/>
        </w:rPr>
        <w:t xml:space="preserve"> 273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557-563.</w:t>
      </w:r>
      <w:bookmarkEnd w:id="29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0" w:name="_ENREF_21"/>
      <w:r w:rsidRPr="00E0051F">
        <w:rPr>
          <w:rFonts w:ascii="Calibri" w:hAnsi="Calibri"/>
          <w:noProof/>
        </w:rPr>
        <w:t xml:space="preserve">Moen, D., Irschick, D. &amp; Wiens, J. 2013. Evolutionary conservatism and convergence both lead to striking similarity in ecology, morphology and performance across continents in frogs. </w:t>
      </w:r>
      <w:r w:rsidRPr="00E0051F">
        <w:rPr>
          <w:rFonts w:ascii="Calibri" w:hAnsi="Calibri"/>
          <w:i/>
          <w:noProof/>
        </w:rPr>
        <w:t>Proceedings of the Royal Society B: Biological Sciences,</w:t>
      </w:r>
      <w:r w:rsidRPr="00E0051F">
        <w:rPr>
          <w:rFonts w:ascii="Calibri" w:hAnsi="Calibri"/>
          <w:noProof/>
        </w:rPr>
        <w:t xml:space="preserve"> 280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20132156.</w:t>
      </w:r>
      <w:bookmarkEnd w:id="30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1" w:name="_ENREF_22"/>
      <w:r w:rsidRPr="00E0051F">
        <w:rPr>
          <w:rFonts w:ascii="Calibri" w:hAnsi="Calibri"/>
          <w:noProof/>
        </w:rPr>
        <w:t xml:space="preserve">Muschick, M., Indermaur, A. &amp; Salzburger, W. 2012. Convergent evolution within an adaptive radiation of cichlid fishes. </w:t>
      </w:r>
      <w:r w:rsidRPr="00E0051F">
        <w:rPr>
          <w:rFonts w:ascii="Calibri" w:hAnsi="Calibri"/>
          <w:i/>
          <w:noProof/>
        </w:rPr>
        <w:t>Current Biology,</w:t>
      </w:r>
      <w:r w:rsidRPr="00E0051F">
        <w:rPr>
          <w:rFonts w:ascii="Calibri" w:hAnsi="Calibri"/>
          <w:noProof/>
        </w:rPr>
        <w:t xml:space="preserve"> 22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1-7.</w:t>
      </w:r>
      <w:bookmarkEnd w:id="31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2" w:name="_ENREF_23"/>
      <w:r w:rsidRPr="00E0051F">
        <w:rPr>
          <w:rFonts w:ascii="Calibri" w:hAnsi="Calibri"/>
          <w:noProof/>
        </w:rPr>
        <w:t>Ojeda, R. A., Borghi, C. E., Diaz, G. B., Giannoni, S. M., Mares, M. A. &amp; Braun, J. K. 1999. Evolutionary convergence of the highly adapted desert rodent</w:t>
      </w:r>
      <w:r w:rsidRPr="00E0051F">
        <w:rPr>
          <w:rFonts w:ascii="Calibri" w:hAnsi="Calibri"/>
          <w:i/>
          <w:noProof/>
        </w:rPr>
        <w:t xml:space="preserve"> Tympanoctomys barrerae</w:t>
      </w:r>
      <w:r w:rsidRPr="00E0051F">
        <w:rPr>
          <w:rFonts w:ascii="Calibri" w:hAnsi="Calibri"/>
          <w:noProof/>
        </w:rPr>
        <w:t xml:space="preserve"> (Octodontidae). </w:t>
      </w:r>
      <w:r w:rsidRPr="00E0051F">
        <w:rPr>
          <w:rFonts w:ascii="Calibri" w:hAnsi="Calibri"/>
          <w:i/>
          <w:noProof/>
        </w:rPr>
        <w:t>Journal of Arid Environments,</w:t>
      </w:r>
      <w:r w:rsidRPr="00E0051F">
        <w:rPr>
          <w:rFonts w:ascii="Calibri" w:hAnsi="Calibri"/>
          <w:noProof/>
        </w:rPr>
        <w:t xml:space="preserve"> 41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443-452.</w:t>
      </w:r>
      <w:bookmarkEnd w:id="32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3" w:name="_ENREF_24"/>
      <w:r w:rsidRPr="00E0051F">
        <w:rPr>
          <w:rFonts w:ascii="Calibri" w:hAnsi="Calibri"/>
          <w:noProof/>
        </w:rPr>
        <w:t xml:space="preserve">Parker, J., Tsagkogeorga, G., Cotton, J. A., Liu, Y., Provero, P., Stupka, E. &amp; Rossiter, S. J. 2013. Genome-wide signatures of convergent evolution in echolocating mammals. </w:t>
      </w:r>
      <w:r w:rsidRPr="00E0051F">
        <w:rPr>
          <w:rFonts w:ascii="Calibri" w:hAnsi="Calibri"/>
          <w:i/>
          <w:noProof/>
        </w:rPr>
        <w:t>Nature</w:t>
      </w:r>
      <w:r w:rsidRPr="00E0051F">
        <w:rPr>
          <w:rFonts w:ascii="Calibri" w:hAnsi="Calibri"/>
          <w:noProof/>
        </w:rPr>
        <w:t>.</w:t>
      </w:r>
      <w:bookmarkEnd w:id="33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4" w:name="_ENREF_25"/>
      <w:r w:rsidRPr="00E0051F">
        <w:rPr>
          <w:rFonts w:ascii="Calibri" w:hAnsi="Calibri"/>
          <w:noProof/>
        </w:rPr>
        <w:t xml:space="preserve">Revell, L. J., Johnson, M. A., Schulte, J. A., Kolbe, J. J. &amp; Losos, J. B. 2007. A phylogenetic test for adaptive convergence in rock-dwelling lizards.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61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2898-2912.</w:t>
      </w:r>
      <w:bookmarkEnd w:id="34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5" w:name="_ENREF_26"/>
      <w:r w:rsidRPr="00E0051F">
        <w:rPr>
          <w:rFonts w:ascii="Calibri" w:hAnsi="Calibri"/>
          <w:noProof/>
        </w:rPr>
        <w:t xml:space="preserve">Scheffer, M. &amp; van Nes, E. H. 2006. Self-organized similarity, the evolutionary emergence of groups of similar species. </w:t>
      </w:r>
      <w:r w:rsidRPr="00E0051F">
        <w:rPr>
          <w:rFonts w:ascii="Calibri" w:hAnsi="Calibri"/>
          <w:i/>
          <w:noProof/>
        </w:rPr>
        <w:t>Proceedings of the National Academy of Sciences,</w:t>
      </w:r>
      <w:r w:rsidRPr="00E0051F">
        <w:rPr>
          <w:rFonts w:ascii="Calibri" w:hAnsi="Calibri"/>
          <w:noProof/>
        </w:rPr>
        <w:t xml:space="preserve"> 103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6230-6235.</w:t>
      </w:r>
      <w:bookmarkEnd w:id="35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6" w:name="_ENREF_27"/>
      <w:r w:rsidRPr="00E0051F">
        <w:rPr>
          <w:rFonts w:ascii="Calibri" w:hAnsi="Calibri"/>
          <w:noProof/>
        </w:rPr>
        <w:t xml:space="preserve">Segar, S., Pereira, R., Compton, S. &amp; Cook, J. 2013. Convergent structure of multitrophic communities over three continents. </w:t>
      </w:r>
      <w:r w:rsidRPr="00E0051F">
        <w:rPr>
          <w:rFonts w:ascii="Calibri" w:hAnsi="Calibri"/>
          <w:i/>
          <w:noProof/>
        </w:rPr>
        <w:t>Ecology letters,</w:t>
      </w:r>
      <w:r w:rsidRPr="00E0051F">
        <w:rPr>
          <w:rFonts w:ascii="Calibri" w:hAnsi="Calibri"/>
          <w:noProof/>
        </w:rPr>
        <w:t xml:space="preserve"> 16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1436-1445.</w:t>
      </w:r>
      <w:bookmarkEnd w:id="36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7" w:name="_ENREF_28"/>
      <w:r w:rsidRPr="00E0051F">
        <w:rPr>
          <w:rFonts w:ascii="Calibri" w:hAnsi="Calibri"/>
          <w:noProof/>
        </w:rPr>
        <w:t xml:space="preserve">Stayton, C. T. 2005. Morphological evolution of the lizard skull: a geometric morphometrics survey. </w:t>
      </w:r>
      <w:r w:rsidRPr="00E0051F">
        <w:rPr>
          <w:rFonts w:ascii="Calibri" w:hAnsi="Calibri"/>
          <w:i/>
          <w:noProof/>
        </w:rPr>
        <w:t>Journal of morphology,</w:t>
      </w:r>
      <w:r w:rsidRPr="00E0051F">
        <w:rPr>
          <w:rFonts w:ascii="Calibri" w:hAnsi="Calibri"/>
          <w:noProof/>
        </w:rPr>
        <w:t xml:space="preserve"> 263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47-59.</w:t>
      </w:r>
      <w:bookmarkEnd w:id="37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8" w:name="_ENREF_29"/>
      <w:r w:rsidRPr="00E0051F">
        <w:rPr>
          <w:rFonts w:ascii="Calibri" w:hAnsi="Calibri"/>
          <w:noProof/>
        </w:rPr>
        <w:t xml:space="preserve">Stayton, C. T. 2006. Testing hypotheses of convergence with multivariate data: morphological and functional convergence among herbivorous lizards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60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824-841.</w:t>
      </w:r>
      <w:bookmarkEnd w:id="38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9" w:name="_ENREF_30"/>
      <w:r w:rsidRPr="00E0051F">
        <w:rPr>
          <w:rFonts w:ascii="Calibri" w:hAnsi="Calibri"/>
          <w:noProof/>
        </w:rPr>
        <w:t xml:space="preserve">Stayton, C. T. 2008. Is convergence surprising? An examination of the frequency of convergence in simulated datasets. </w:t>
      </w:r>
      <w:r w:rsidRPr="00E0051F">
        <w:rPr>
          <w:rFonts w:ascii="Calibri" w:hAnsi="Calibri"/>
          <w:i/>
          <w:noProof/>
        </w:rPr>
        <w:t>Journal of Theoretical Biology,</w:t>
      </w:r>
      <w:r w:rsidRPr="00E0051F">
        <w:rPr>
          <w:rFonts w:ascii="Calibri" w:hAnsi="Calibri"/>
          <w:noProof/>
        </w:rPr>
        <w:t xml:space="preserve"> 252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1-14.</w:t>
      </w:r>
      <w:bookmarkEnd w:id="39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40" w:name="_ENREF_31"/>
      <w:r w:rsidRPr="00E0051F">
        <w:rPr>
          <w:rFonts w:ascii="Calibri" w:hAnsi="Calibri"/>
          <w:noProof/>
        </w:rPr>
        <w:t xml:space="preserve">Tseng, Z. 2013. Testing adaptive hypotheses of convergence with functional landscapes: a case study of bone-cracking hypercarnivores. </w:t>
      </w:r>
      <w:r w:rsidRPr="00E0051F">
        <w:rPr>
          <w:rFonts w:ascii="Calibri" w:hAnsi="Calibri"/>
          <w:i/>
          <w:noProof/>
        </w:rPr>
        <w:t>PloS one,</w:t>
      </w:r>
      <w:r w:rsidRPr="00E0051F">
        <w:rPr>
          <w:rFonts w:ascii="Calibri" w:hAnsi="Calibri"/>
          <w:noProof/>
        </w:rPr>
        <w:t xml:space="preserve"> 8.</w:t>
      </w:r>
      <w:bookmarkEnd w:id="40"/>
    </w:p>
    <w:p w:rsidR="00E0051F" w:rsidRPr="00E0051F" w:rsidRDefault="00E0051F" w:rsidP="00E0051F">
      <w:pPr>
        <w:spacing w:line="240" w:lineRule="auto"/>
        <w:ind w:left="720" w:hanging="720"/>
        <w:rPr>
          <w:rFonts w:ascii="Calibri" w:hAnsi="Calibri"/>
          <w:noProof/>
        </w:rPr>
      </w:pPr>
      <w:bookmarkStart w:id="41" w:name="_ENREF_32"/>
      <w:r w:rsidRPr="00E0051F">
        <w:rPr>
          <w:rFonts w:ascii="Calibri" w:hAnsi="Calibri"/>
          <w:noProof/>
        </w:rPr>
        <w:t xml:space="preserve">Wroe, S. &amp; Milne, N. 2007. Convergence and remarkably consistent constraint in the evolution of carnivore skull shape.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61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1251-1260.</w:t>
      </w:r>
      <w:bookmarkEnd w:id="41"/>
    </w:p>
    <w:p w:rsidR="00E0051F" w:rsidRDefault="00E0051F" w:rsidP="00E0051F">
      <w:pPr>
        <w:spacing w:line="240" w:lineRule="auto"/>
        <w:rPr>
          <w:rFonts w:ascii="Calibri" w:hAnsi="Calibri"/>
          <w:noProof/>
        </w:rPr>
      </w:pPr>
    </w:p>
    <w:p w:rsidR="00D66A00" w:rsidRDefault="00D66A00">
      <w:r>
        <w:lastRenderedPageBreak/>
        <w:fldChar w:fldCharType="end"/>
      </w:r>
    </w:p>
    <w:sectPr w:rsidR="00D66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40DF"/>
    <w:multiLevelType w:val="hybridMultilevel"/>
    <w:tmpl w:val="54AE29B8"/>
    <w:lvl w:ilvl="0" w:tplc="7B306C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84075B"/>
    <w:multiLevelType w:val="hybridMultilevel"/>
    <w:tmpl w:val="9C2025A0"/>
    <w:lvl w:ilvl="0" w:tplc="AB9047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96645"/>
    <w:multiLevelType w:val="hybridMultilevel"/>
    <w:tmpl w:val="F6E2CFC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B6587"/>
    <w:multiLevelType w:val="hybridMultilevel"/>
    <w:tmpl w:val="0584032C"/>
    <w:lvl w:ilvl="0" w:tplc="1C16DF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156B8F"/>
    <w:multiLevelType w:val="hybridMultilevel"/>
    <w:tmpl w:val="2BCEF4B8"/>
    <w:lvl w:ilvl="0" w:tplc="CBE22E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ABA4BAA"/>
    <w:multiLevelType w:val="hybridMultilevel"/>
    <w:tmpl w:val="73B09E9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77A57"/>
    <w:multiLevelType w:val="hybridMultilevel"/>
    <w:tmpl w:val="E2E62B70"/>
    <w:lvl w:ilvl="0" w:tplc="A198D5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445D4E"/>
    <w:multiLevelType w:val="hybridMultilevel"/>
    <w:tmpl w:val="0A5E05B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85548"/>
    <w:multiLevelType w:val="hybridMultilevel"/>
    <w:tmpl w:val="19C63C1E"/>
    <w:lvl w:ilvl="0" w:tplc="C8D883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600A02"/>
    <w:multiLevelType w:val="hybridMultilevel"/>
    <w:tmpl w:val="35E63606"/>
    <w:lvl w:ilvl="0" w:tplc="56D23E3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2D596F"/>
    <w:multiLevelType w:val="hybridMultilevel"/>
    <w:tmpl w:val="64E4E47E"/>
    <w:lvl w:ilvl="0" w:tplc="AB9047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0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f2dxwt2k2pwztea9ph5dzdapex2t2pwe9rd&quot;&gt;PhD library&lt;record-ids&gt;&lt;item&gt;10&lt;/item&gt;&lt;item&gt;18&lt;/item&gt;&lt;item&gt;20&lt;/item&gt;&lt;item&gt;22&lt;/item&gt;&lt;item&gt;24&lt;/item&gt;&lt;item&gt;25&lt;/item&gt;&lt;item&gt;27&lt;/item&gt;&lt;item&gt;96&lt;/item&gt;&lt;item&gt;147&lt;/item&gt;&lt;item&gt;243&lt;/item&gt;&lt;item&gt;250&lt;/item&gt;&lt;item&gt;251&lt;/item&gt;&lt;item&gt;252&lt;/item&gt;&lt;item&gt;253&lt;/item&gt;&lt;item&gt;257&lt;/item&gt;&lt;item&gt;258&lt;/item&gt;&lt;item&gt;259&lt;/item&gt;&lt;item&gt;261&lt;/item&gt;&lt;item&gt;262&lt;/item&gt;&lt;item&gt;275&lt;/item&gt;&lt;item&gt;277&lt;/item&gt;&lt;item&gt;279&lt;/item&gt;&lt;item&gt;280&lt;/item&gt;&lt;item&gt;281&lt;/item&gt;&lt;item&gt;282&lt;/item&gt;&lt;item&gt;283&lt;/item&gt;&lt;item&gt;284&lt;/item&gt;&lt;item&gt;286&lt;/item&gt;&lt;item&gt;287&lt;/item&gt;&lt;item&gt;288&lt;/item&gt;&lt;item&gt;292&lt;/item&gt;&lt;item&gt;335&lt;/item&gt;&lt;/record-ids&gt;&lt;/item&gt;&lt;/Libraries&gt;"/>
  </w:docVars>
  <w:rsids>
    <w:rsidRoot w:val="00D66A00"/>
    <w:rsid w:val="000804CA"/>
    <w:rsid w:val="00181B78"/>
    <w:rsid w:val="00183E86"/>
    <w:rsid w:val="001D6DD2"/>
    <w:rsid w:val="002033A7"/>
    <w:rsid w:val="002148D2"/>
    <w:rsid w:val="0029416D"/>
    <w:rsid w:val="00304FFC"/>
    <w:rsid w:val="00312040"/>
    <w:rsid w:val="003A341E"/>
    <w:rsid w:val="003D46B7"/>
    <w:rsid w:val="00411194"/>
    <w:rsid w:val="00432173"/>
    <w:rsid w:val="00466EFF"/>
    <w:rsid w:val="005104C7"/>
    <w:rsid w:val="00524CC5"/>
    <w:rsid w:val="00573E6F"/>
    <w:rsid w:val="006136A0"/>
    <w:rsid w:val="0062627A"/>
    <w:rsid w:val="00654948"/>
    <w:rsid w:val="00655092"/>
    <w:rsid w:val="00662D4B"/>
    <w:rsid w:val="008524D8"/>
    <w:rsid w:val="0087692F"/>
    <w:rsid w:val="008B0FB6"/>
    <w:rsid w:val="008C4792"/>
    <w:rsid w:val="008E5343"/>
    <w:rsid w:val="00954B4C"/>
    <w:rsid w:val="00966E1C"/>
    <w:rsid w:val="00A521EE"/>
    <w:rsid w:val="00A641AD"/>
    <w:rsid w:val="00A75912"/>
    <w:rsid w:val="00B007BB"/>
    <w:rsid w:val="00B56C52"/>
    <w:rsid w:val="00B77A33"/>
    <w:rsid w:val="00B83A1C"/>
    <w:rsid w:val="00C210C0"/>
    <w:rsid w:val="00CB5479"/>
    <w:rsid w:val="00CC0E6A"/>
    <w:rsid w:val="00CC36AE"/>
    <w:rsid w:val="00D02BC8"/>
    <w:rsid w:val="00D25EC9"/>
    <w:rsid w:val="00D66A00"/>
    <w:rsid w:val="00DB091C"/>
    <w:rsid w:val="00DB0B14"/>
    <w:rsid w:val="00DC0F17"/>
    <w:rsid w:val="00E0051F"/>
    <w:rsid w:val="00E839E2"/>
    <w:rsid w:val="00EC5D60"/>
    <w:rsid w:val="00F22F90"/>
    <w:rsid w:val="00FA54F3"/>
    <w:rsid w:val="00FA7B8C"/>
    <w:rsid w:val="00FB742C"/>
    <w:rsid w:val="00FE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A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A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5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A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A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5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6</Pages>
  <Words>5605</Words>
  <Characters>31951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</cp:revision>
  <dcterms:created xsi:type="dcterms:W3CDTF">2013-12-10T09:52:00Z</dcterms:created>
  <dcterms:modified xsi:type="dcterms:W3CDTF">2014-04-29T14:48:00Z</dcterms:modified>
</cp:coreProperties>
</file>